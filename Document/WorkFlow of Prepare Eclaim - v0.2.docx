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  <w:kern w:val="2"/>
          <w:sz w:val="24"/>
        </w:rPr>
        <w:id w:val="197710532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D2BF5" w:rsidRDefault="005D2BF5" w:rsidP="005D2BF5">
          <w:pPr>
            <w:pStyle w:val="aa"/>
            <w:spacing w:before="1540" w:after="240"/>
            <w:jc w:val="center"/>
            <w:rPr>
              <w:rStyle w:val="10"/>
            </w:rPr>
          </w:pPr>
          <w:r w:rsidRPr="005D2BF5">
            <w:rPr>
              <w:rStyle w:val="10"/>
            </w:rPr>
            <w:t xml:space="preserve">Workflow of Prepare Claim Request </w:t>
          </w:r>
        </w:p>
        <w:p w:rsidR="005D2BF5" w:rsidRPr="005D2BF5" w:rsidRDefault="005D2BF5" w:rsidP="005D2BF5">
          <w:pPr>
            <w:pStyle w:val="aa"/>
            <w:spacing w:before="1540" w:after="240"/>
            <w:jc w:val="center"/>
            <w:rPr>
              <w:rStyle w:val="10"/>
            </w:rPr>
          </w:pPr>
        </w:p>
        <w:p w:rsidR="005D2BF5" w:rsidRDefault="005D2BF5" w:rsidP="005D2BF5">
          <w:pPr>
            <w:jc w:val="center"/>
          </w:pPr>
          <w:r>
            <w:t>Version: 0.1</w:t>
          </w:r>
        </w:p>
        <w:p w:rsidR="005D2BF5" w:rsidRPr="005D2BF5" w:rsidRDefault="005D2BF5" w:rsidP="005D2BF5">
          <w:pPr>
            <w:jc w:val="center"/>
          </w:pPr>
          <w:r>
            <w:rPr>
              <w:rFonts w:hint="eastAsia"/>
            </w:rPr>
            <w:t>D</w:t>
          </w:r>
          <w:r>
            <w:t>ate: Nov 2018</w:t>
          </w:r>
        </w:p>
        <w:p w:rsidR="005D2BF5" w:rsidRDefault="005D2BF5">
          <w:pPr>
            <w:pStyle w:val="aa"/>
            <w:jc w:val="center"/>
            <w:rPr>
              <w:color w:val="4472C4" w:themeColor="accent1"/>
              <w:sz w:val="28"/>
              <w:szCs w:val="28"/>
            </w:rPr>
          </w:pPr>
        </w:p>
        <w:p w:rsidR="005D2BF5" w:rsidRDefault="005D2BF5">
          <w:pPr>
            <w:pStyle w:val="aa"/>
            <w:spacing w:before="480"/>
            <w:jc w:val="center"/>
            <w:rPr>
              <w:color w:val="4472C4" w:themeColor="accent1"/>
            </w:rPr>
          </w:pPr>
        </w:p>
        <w:p w:rsidR="005D2BF5" w:rsidRDefault="005D2BF5">
          <w:pPr>
            <w:widowControl/>
            <w:rPr>
              <w:rFonts w:asciiTheme="majorHAnsi" w:eastAsiaTheme="majorEastAsia" w:hAnsiTheme="majorHAnsi" w:cstheme="majorBidi"/>
              <w:b/>
              <w:bCs/>
              <w:kern w:val="52"/>
              <w:sz w:val="52"/>
              <w:szCs w:val="52"/>
            </w:rPr>
          </w:pPr>
          <w:r>
            <w:br w:type="page"/>
          </w:r>
        </w:p>
      </w:sdtContent>
    </w:sdt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218"/>
        <w:gridCol w:w="4012"/>
        <w:gridCol w:w="2268"/>
        <w:gridCol w:w="2126"/>
      </w:tblGrid>
      <w:tr w:rsidR="005D2BF5" w:rsidRPr="00EB0F17" w:rsidTr="005D2BF5">
        <w:trPr>
          <w:cantSplit/>
          <w:trHeight w:val="480"/>
          <w:jc w:val="center"/>
        </w:trPr>
        <w:tc>
          <w:tcPr>
            <w:tcW w:w="9624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5D2BF5" w:rsidRPr="00EB0F17" w:rsidRDefault="005D2BF5" w:rsidP="005D2BF5">
            <w:pPr>
              <w:rPr>
                <w:lang w:val="en-HK"/>
              </w:rPr>
            </w:pPr>
          </w:p>
          <w:p w:rsidR="005D2BF5" w:rsidRPr="00EB0F17" w:rsidRDefault="005D2BF5" w:rsidP="005D2BF5">
            <w:pPr>
              <w:jc w:val="center"/>
              <w:rPr>
                <w:b/>
                <w:bCs/>
                <w:lang w:val="en-HK"/>
              </w:rPr>
            </w:pPr>
            <w:r w:rsidRPr="00EB0F17">
              <w:rPr>
                <w:b/>
                <w:bCs/>
                <w:lang w:val="en-HK"/>
              </w:rPr>
              <w:t>Amendment History</w:t>
            </w:r>
          </w:p>
          <w:p w:rsidR="005D2BF5" w:rsidRPr="00EB0F17" w:rsidRDefault="005D2BF5" w:rsidP="005D2BF5">
            <w:pPr>
              <w:rPr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Pr="005D2BF5" w:rsidRDefault="005D2BF5" w:rsidP="005D2BF5">
            <w:pPr>
              <w:jc w:val="center"/>
              <w:rPr>
                <w:szCs w:val="24"/>
                <w:lang w:val="en-HK"/>
              </w:rPr>
            </w:pPr>
            <w:r w:rsidRPr="005D2BF5">
              <w:rPr>
                <w:szCs w:val="24"/>
                <w:lang w:val="en-HK"/>
              </w:rPr>
              <w:t>Change Number</w:t>
            </w: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5D2BF5" w:rsidRDefault="005D2BF5" w:rsidP="005D2BF5">
            <w:pPr>
              <w:jc w:val="center"/>
              <w:rPr>
                <w:szCs w:val="24"/>
                <w:lang w:val="en-HK"/>
              </w:rPr>
            </w:pPr>
            <w:r w:rsidRPr="005D2BF5">
              <w:rPr>
                <w:szCs w:val="24"/>
                <w:lang w:val="en-HK"/>
              </w:rPr>
              <w:t>Revision Description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5D2BF5" w:rsidRDefault="005D2BF5" w:rsidP="005D2BF5">
            <w:pPr>
              <w:jc w:val="center"/>
              <w:rPr>
                <w:szCs w:val="24"/>
                <w:lang w:val="en-HK"/>
              </w:rPr>
            </w:pPr>
            <w:r w:rsidRPr="005D2BF5">
              <w:rPr>
                <w:szCs w:val="24"/>
                <w:lang w:val="en-HK"/>
              </w:rPr>
              <w:t>Revision / Version Number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5D2BF5" w:rsidRDefault="005D2BF5" w:rsidP="005D2BF5">
            <w:pPr>
              <w:jc w:val="center"/>
              <w:rPr>
                <w:szCs w:val="24"/>
                <w:lang w:val="en-HK"/>
              </w:rPr>
            </w:pPr>
            <w:r w:rsidRPr="005D2BF5">
              <w:rPr>
                <w:szCs w:val="24"/>
                <w:lang w:val="en-HK"/>
              </w:rPr>
              <w:t>Date</w:t>
            </w: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Pr="00EB0F17" w:rsidRDefault="005D2BF5" w:rsidP="005D2BF5">
            <w:pPr>
              <w:jc w:val="center"/>
              <w:rPr>
                <w:sz w:val="20"/>
                <w:lang w:val="en-HK"/>
              </w:rPr>
            </w:pPr>
            <w:r>
              <w:rPr>
                <w:rFonts w:hint="eastAsia"/>
                <w:sz w:val="20"/>
                <w:lang w:val="en-HK"/>
              </w:rPr>
              <w:t>1</w:t>
            </w: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EB0F17" w:rsidRDefault="005D2BF5" w:rsidP="005D2BF5">
            <w:pPr>
              <w:rPr>
                <w:sz w:val="20"/>
                <w:lang w:val="en-HK"/>
              </w:rPr>
            </w:pPr>
            <w:r>
              <w:rPr>
                <w:rFonts w:hint="eastAsia"/>
                <w:sz w:val="20"/>
                <w:lang w:val="en-HK"/>
              </w:rPr>
              <w:t>F</w:t>
            </w:r>
            <w:r>
              <w:rPr>
                <w:sz w:val="20"/>
                <w:lang w:val="en-HK"/>
              </w:rPr>
              <w:t>irst Draft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EB0F17" w:rsidRDefault="005D2BF5" w:rsidP="005D2BF5">
            <w:pPr>
              <w:jc w:val="center"/>
              <w:rPr>
                <w:sz w:val="20"/>
                <w:lang w:val="en-HK"/>
              </w:rPr>
            </w:pPr>
            <w:r>
              <w:rPr>
                <w:sz w:val="20"/>
                <w:lang w:val="en-HK"/>
              </w:rPr>
              <w:t>V0.1</w:t>
            </w: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Pr="00EB0F17" w:rsidRDefault="005D2BF5" w:rsidP="005D2BF5">
            <w:pPr>
              <w:jc w:val="center"/>
              <w:rPr>
                <w:sz w:val="20"/>
                <w:lang w:val="en-HK"/>
              </w:rPr>
            </w:pPr>
            <w:r>
              <w:rPr>
                <w:rFonts w:hint="eastAsia"/>
                <w:sz w:val="20"/>
                <w:lang w:val="en-HK"/>
              </w:rPr>
              <w:t>3</w:t>
            </w:r>
            <w:r>
              <w:rPr>
                <w:sz w:val="20"/>
                <w:lang w:val="en-HK"/>
              </w:rPr>
              <w:t>0 Nov 2018</w:t>
            </w: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B22960" w:rsidP="005D2BF5">
            <w:pPr>
              <w:jc w:val="center"/>
              <w:rPr>
                <w:sz w:val="20"/>
                <w:lang w:val="en-HK"/>
              </w:rPr>
            </w:pPr>
            <w:ins w:id="0" w:author="Sai Cheong Yip" w:date="2018-12-03T10:45:00Z">
              <w:r>
                <w:rPr>
                  <w:rFonts w:hint="eastAsia"/>
                  <w:sz w:val="20"/>
                  <w:lang w:val="en-HK"/>
                </w:rPr>
                <w:t>2</w:t>
              </w:r>
            </w:ins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B22960" w:rsidP="005D2BF5">
            <w:pPr>
              <w:rPr>
                <w:sz w:val="20"/>
                <w:lang w:val="en-HK"/>
              </w:rPr>
            </w:pPr>
            <w:ins w:id="1" w:author="Sai Cheong Yip" w:date="2018-12-03T10:45:00Z">
              <w:r>
                <w:rPr>
                  <w:sz w:val="20"/>
                  <w:lang w:val="en-HK"/>
                </w:rPr>
                <w:t xml:space="preserve">Add type in </w:t>
              </w:r>
            </w:ins>
            <w:ins w:id="2" w:author="Sai Cheong Yip" w:date="2018-12-03T10:46:00Z">
              <w:r>
                <w:rPr>
                  <w:sz w:val="20"/>
                  <w:lang w:val="en-HK"/>
                </w:rPr>
                <w:t>claim request master</w:t>
              </w:r>
            </w:ins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B22960" w:rsidP="005D2BF5">
            <w:pPr>
              <w:jc w:val="center"/>
              <w:rPr>
                <w:sz w:val="20"/>
                <w:lang w:val="en-HK"/>
              </w:rPr>
            </w:pPr>
            <w:ins w:id="3" w:author="Sai Cheong Yip" w:date="2018-12-03T10:45:00Z">
              <w:r>
                <w:rPr>
                  <w:rFonts w:hint="eastAsia"/>
                  <w:sz w:val="20"/>
                  <w:lang w:val="en-HK"/>
                </w:rPr>
                <w:t>V</w:t>
              </w:r>
              <w:r>
                <w:rPr>
                  <w:sz w:val="20"/>
                  <w:lang w:val="en-HK"/>
                </w:rPr>
                <w:t>0.2</w:t>
              </w:r>
            </w:ins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B22960" w:rsidP="005D2BF5">
            <w:pPr>
              <w:jc w:val="center"/>
              <w:rPr>
                <w:sz w:val="20"/>
                <w:lang w:val="en-HK"/>
              </w:rPr>
            </w:pPr>
            <w:ins w:id="4" w:author="Sai Cheong Yip" w:date="2018-12-03T10:45:00Z">
              <w:r>
                <w:rPr>
                  <w:rFonts w:hint="eastAsia"/>
                  <w:sz w:val="20"/>
                  <w:lang w:val="en-HK"/>
                </w:rPr>
                <w:t>3</w:t>
              </w:r>
              <w:r>
                <w:rPr>
                  <w:sz w:val="20"/>
                  <w:lang w:val="en-HK"/>
                </w:rPr>
                <w:t xml:space="preserve"> Dec 2018</w:t>
              </w:r>
            </w:ins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</w:tr>
      <w:tr w:rsidR="005D2BF5" w:rsidRPr="00EB0F17" w:rsidTr="005D2BF5">
        <w:trPr>
          <w:cantSplit/>
          <w:trHeight w:val="720"/>
          <w:jc w:val="center"/>
        </w:trPr>
        <w:tc>
          <w:tcPr>
            <w:tcW w:w="121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4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rPr>
                <w:sz w:val="20"/>
                <w:lang w:val="en-HK"/>
              </w:rPr>
            </w:pP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  <w:tc>
          <w:tcPr>
            <w:tcW w:w="21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5D2BF5" w:rsidRDefault="005D2BF5" w:rsidP="005D2BF5">
            <w:pPr>
              <w:jc w:val="center"/>
              <w:rPr>
                <w:sz w:val="20"/>
                <w:lang w:val="en-HK"/>
              </w:rPr>
            </w:pPr>
          </w:p>
        </w:tc>
      </w:tr>
    </w:tbl>
    <w:p w:rsidR="005D2BF5" w:rsidRDefault="005D2BF5" w:rsidP="0067310D">
      <w:pPr>
        <w:pStyle w:val="1"/>
        <w:jc w:val="center"/>
      </w:pPr>
    </w:p>
    <w:p w:rsidR="005D2BF5" w:rsidRDefault="005D2BF5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156040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D2BF5" w:rsidRPr="005D2BF5" w:rsidRDefault="001E184F">
          <w:pPr>
            <w:pStyle w:val="ac"/>
          </w:pPr>
          <w:r>
            <w:t>T</w:t>
          </w:r>
          <w:r w:rsidR="005D2BF5">
            <w:t>able</w:t>
          </w:r>
          <w:r>
            <w:t>s</w:t>
          </w:r>
          <w:r w:rsidR="005D2BF5">
            <w:t xml:space="preserve"> of Contents</w:t>
          </w:r>
        </w:p>
        <w:p w:rsidR="00DA5F4F" w:rsidRDefault="005D2BF5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r>
            <w:rPr>
              <w:b/>
              <w:bCs/>
              <w:lang w:val="zh-TW"/>
            </w:rPr>
            <w:fldChar w:fldCharType="begin"/>
          </w:r>
          <w:r>
            <w:rPr>
              <w:b/>
              <w:bCs/>
              <w:lang w:val="zh-TW"/>
            </w:rPr>
            <w:instrText xml:space="preserve"> TOC \o "1-3" \h \z \u </w:instrText>
          </w:r>
          <w:r>
            <w:rPr>
              <w:b/>
              <w:bCs/>
              <w:lang w:val="zh-TW"/>
            </w:rPr>
            <w:fldChar w:fldCharType="separate"/>
          </w:r>
          <w:hyperlink w:anchor="_Toc531356404" w:history="1">
            <w:r w:rsidR="00DA5F4F" w:rsidRPr="00AD4047">
              <w:rPr>
                <w:rStyle w:val="ad"/>
                <w:noProof/>
              </w:rPr>
              <w:t>1.</w:t>
            </w:r>
            <w:r w:rsidR="00DA5F4F">
              <w:rPr>
                <w:noProof/>
              </w:rPr>
              <w:tab/>
            </w:r>
            <w:r w:rsidR="00DA5F4F" w:rsidRPr="00AD4047">
              <w:rPr>
                <w:rStyle w:val="ad"/>
                <w:noProof/>
              </w:rPr>
              <w:t>Introduction</w:t>
            </w:r>
            <w:r w:rsidR="00DA5F4F">
              <w:rPr>
                <w:noProof/>
                <w:webHidden/>
              </w:rPr>
              <w:tab/>
            </w:r>
            <w:r w:rsidR="00DA5F4F">
              <w:rPr>
                <w:noProof/>
                <w:webHidden/>
              </w:rPr>
              <w:fldChar w:fldCharType="begin"/>
            </w:r>
            <w:r w:rsidR="00DA5F4F">
              <w:rPr>
                <w:noProof/>
                <w:webHidden/>
              </w:rPr>
              <w:instrText xml:space="preserve"> PAGEREF _Toc531356404 \h </w:instrText>
            </w:r>
            <w:r w:rsidR="00DA5F4F">
              <w:rPr>
                <w:noProof/>
                <w:webHidden/>
              </w:rPr>
            </w:r>
            <w:r w:rsidR="00DA5F4F">
              <w:rPr>
                <w:noProof/>
                <w:webHidden/>
              </w:rPr>
              <w:fldChar w:fldCharType="separate"/>
            </w:r>
            <w:r w:rsidR="00DA5F4F">
              <w:rPr>
                <w:noProof/>
                <w:webHidden/>
              </w:rPr>
              <w:t>3</w:t>
            </w:r>
            <w:r w:rsidR="00DA5F4F">
              <w:rPr>
                <w:noProof/>
                <w:webHidden/>
              </w:rPr>
              <w:fldChar w:fldCharType="end"/>
            </w:r>
          </w:hyperlink>
        </w:p>
        <w:p w:rsidR="00DA5F4F" w:rsidRDefault="00F73635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531356405" w:history="1">
            <w:r w:rsidR="00DA5F4F" w:rsidRPr="00AD4047">
              <w:rPr>
                <w:rStyle w:val="ad"/>
                <w:noProof/>
              </w:rPr>
              <w:t>2.</w:t>
            </w:r>
            <w:r w:rsidR="00DA5F4F">
              <w:rPr>
                <w:noProof/>
              </w:rPr>
              <w:tab/>
            </w:r>
            <w:r w:rsidR="00DA5F4F" w:rsidRPr="00AD4047">
              <w:rPr>
                <w:rStyle w:val="ad"/>
                <w:noProof/>
              </w:rPr>
              <w:t>Create a claim request</w:t>
            </w:r>
            <w:r w:rsidR="00DA5F4F">
              <w:rPr>
                <w:noProof/>
                <w:webHidden/>
              </w:rPr>
              <w:tab/>
            </w:r>
            <w:r w:rsidR="00DA5F4F">
              <w:rPr>
                <w:noProof/>
                <w:webHidden/>
              </w:rPr>
              <w:fldChar w:fldCharType="begin"/>
            </w:r>
            <w:r w:rsidR="00DA5F4F">
              <w:rPr>
                <w:noProof/>
                <w:webHidden/>
              </w:rPr>
              <w:instrText xml:space="preserve"> PAGEREF _Toc531356405 \h </w:instrText>
            </w:r>
            <w:r w:rsidR="00DA5F4F">
              <w:rPr>
                <w:noProof/>
                <w:webHidden/>
              </w:rPr>
            </w:r>
            <w:r w:rsidR="00DA5F4F">
              <w:rPr>
                <w:noProof/>
                <w:webHidden/>
              </w:rPr>
              <w:fldChar w:fldCharType="separate"/>
            </w:r>
            <w:r w:rsidR="00DA5F4F">
              <w:rPr>
                <w:noProof/>
                <w:webHidden/>
              </w:rPr>
              <w:t>4</w:t>
            </w:r>
            <w:r w:rsidR="00DA5F4F">
              <w:rPr>
                <w:noProof/>
                <w:webHidden/>
              </w:rPr>
              <w:fldChar w:fldCharType="end"/>
            </w:r>
          </w:hyperlink>
        </w:p>
        <w:p w:rsidR="00DA5F4F" w:rsidRDefault="00F73635">
          <w:pPr>
            <w:pStyle w:val="11"/>
            <w:tabs>
              <w:tab w:val="left" w:pos="480"/>
              <w:tab w:val="right" w:leader="dot" w:pos="9736"/>
            </w:tabs>
            <w:rPr>
              <w:noProof/>
            </w:rPr>
          </w:pPr>
          <w:hyperlink w:anchor="_Toc531356406" w:history="1">
            <w:r w:rsidR="00DA5F4F" w:rsidRPr="00AD4047">
              <w:rPr>
                <w:rStyle w:val="ad"/>
                <w:noProof/>
              </w:rPr>
              <w:t>3.</w:t>
            </w:r>
            <w:r w:rsidR="00DA5F4F">
              <w:rPr>
                <w:noProof/>
              </w:rPr>
              <w:tab/>
            </w:r>
            <w:r w:rsidR="00DA5F4F" w:rsidRPr="00AD4047">
              <w:rPr>
                <w:rStyle w:val="ad"/>
                <w:noProof/>
              </w:rPr>
              <w:t>Edit Claim request</w:t>
            </w:r>
            <w:r w:rsidR="00DA5F4F">
              <w:rPr>
                <w:noProof/>
                <w:webHidden/>
              </w:rPr>
              <w:tab/>
            </w:r>
            <w:r w:rsidR="00DA5F4F">
              <w:rPr>
                <w:noProof/>
                <w:webHidden/>
              </w:rPr>
              <w:fldChar w:fldCharType="begin"/>
            </w:r>
            <w:r w:rsidR="00DA5F4F">
              <w:rPr>
                <w:noProof/>
                <w:webHidden/>
              </w:rPr>
              <w:instrText xml:space="preserve"> PAGEREF _Toc531356406 \h </w:instrText>
            </w:r>
            <w:r w:rsidR="00DA5F4F">
              <w:rPr>
                <w:noProof/>
                <w:webHidden/>
              </w:rPr>
            </w:r>
            <w:r w:rsidR="00DA5F4F">
              <w:rPr>
                <w:noProof/>
                <w:webHidden/>
              </w:rPr>
              <w:fldChar w:fldCharType="separate"/>
            </w:r>
            <w:r w:rsidR="00DA5F4F">
              <w:rPr>
                <w:noProof/>
                <w:webHidden/>
              </w:rPr>
              <w:t>6</w:t>
            </w:r>
            <w:r w:rsidR="00DA5F4F">
              <w:rPr>
                <w:noProof/>
                <w:webHidden/>
              </w:rPr>
              <w:fldChar w:fldCharType="end"/>
            </w:r>
          </w:hyperlink>
        </w:p>
        <w:p w:rsidR="00DA5F4F" w:rsidRDefault="00F73635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531356407" w:history="1">
            <w:r w:rsidR="00DA5F4F" w:rsidRPr="00AD4047">
              <w:rPr>
                <w:rStyle w:val="ad"/>
                <w:noProof/>
              </w:rPr>
              <w:t>Appendix 1. Attendant template</w:t>
            </w:r>
            <w:r w:rsidR="00DA5F4F">
              <w:rPr>
                <w:noProof/>
                <w:webHidden/>
              </w:rPr>
              <w:tab/>
            </w:r>
            <w:r w:rsidR="00DA5F4F">
              <w:rPr>
                <w:noProof/>
                <w:webHidden/>
              </w:rPr>
              <w:fldChar w:fldCharType="begin"/>
            </w:r>
            <w:r w:rsidR="00DA5F4F">
              <w:rPr>
                <w:noProof/>
                <w:webHidden/>
              </w:rPr>
              <w:instrText xml:space="preserve"> PAGEREF _Toc531356407 \h </w:instrText>
            </w:r>
            <w:r w:rsidR="00DA5F4F">
              <w:rPr>
                <w:noProof/>
                <w:webHidden/>
              </w:rPr>
            </w:r>
            <w:r w:rsidR="00DA5F4F">
              <w:rPr>
                <w:noProof/>
                <w:webHidden/>
              </w:rPr>
              <w:fldChar w:fldCharType="separate"/>
            </w:r>
            <w:r w:rsidR="00DA5F4F">
              <w:rPr>
                <w:noProof/>
                <w:webHidden/>
              </w:rPr>
              <w:t>9</w:t>
            </w:r>
            <w:r w:rsidR="00DA5F4F">
              <w:rPr>
                <w:noProof/>
                <w:webHidden/>
              </w:rPr>
              <w:fldChar w:fldCharType="end"/>
            </w:r>
          </w:hyperlink>
        </w:p>
        <w:p w:rsidR="00DA5F4F" w:rsidRDefault="00F73635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531356408" w:history="1">
            <w:r w:rsidR="00DA5F4F" w:rsidRPr="00AD4047">
              <w:rPr>
                <w:rStyle w:val="ad"/>
                <w:noProof/>
              </w:rPr>
              <w:t>Appendix 2. Validation</w:t>
            </w:r>
            <w:r w:rsidR="00DA5F4F">
              <w:rPr>
                <w:noProof/>
                <w:webHidden/>
              </w:rPr>
              <w:tab/>
            </w:r>
            <w:r w:rsidR="00DA5F4F">
              <w:rPr>
                <w:noProof/>
                <w:webHidden/>
              </w:rPr>
              <w:fldChar w:fldCharType="begin"/>
            </w:r>
            <w:r w:rsidR="00DA5F4F">
              <w:rPr>
                <w:noProof/>
                <w:webHidden/>
              </w:rPr>
              <w:instrText xml:space="preserve"> PAGEREF _Toc531356408 \h </w:instrText>
            </w:r>
            <w:r w:rsidR="00DA5F4F">
              <w:rPr>
                <w:noProof/>
                <w:webHidden/>
              </w:rPr>
            </w:r>
            <w:r w:rsidR="00DA5F4F">
              <w:rPr>
                <w:noProof/>
                <w:webHidden/>
              </w:rPr>
              <w:fldChar w:fldCharType="separate"/>
            </w:r>
            <w:r w:rsidR="00DA5F4F">
              <w:rPr>
                <w:noProof/>
                <w:webHidden/>
              </w:rPr>
              <w:t>10</w:t>
            </w:r>
            <w:r w:rsidR="00DA5F4F">
              <w:rPr>
                <w:noProof/>
                <w:webHidden/>
              </w:rPr>
              <w:fldChar w:fldCharType="end"/>
            </w:r>
          </w:hyperlink>
        </w:p>
        <w:p w:rsidR="005D2BF5" w:rsidRDefault="005D2BF5">
          <w:r>
            <w:rPr>
              <w:b/>
              <w:bCs/>
              <w:lang w:val="zh-TW"/>
            </w:rPr>
            <w:fldChar w:fldCharType="end"/>
          </w:r>
        </w:p>
      </w:sdtContent>
    </w:sdt>
    <w:p w:rsidR="005D2BF5" w:rsidRDefault="005D2BF5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445A84" w:rsidRDefault="00260EC8" w:rsidP="00260EC8">
      <w:pPr>
        <w:pStyle w:val="1"/>
        <w:numPr>
          <w:ilvl w:val="0"/>
          <w:numId w:val="6"/>
        </w:numPr>
      </w:pPr>
      <w:bookmarkStart w:id="5" w:name="_Toc531356404"/>
      <w:r>
        <w:lastRenderedPageBreak/>
        <w:t>Introduction</w:t>
      </w:r>
      <w:bookmarkEnd w:id="5"/>
    </w:p>
    <w:p w:rsidR="00D84F23" w:rsidRDefault="00D84F23" w:rsidP="00D84F23"/>
    <w:p w:rsidR="00260EC8" w:rsidRPr="001E184F" w:rsidRDefault="00830C3A" w:rsidP="00260EC8">
      <w:pPr>
        <w:rPr>
          <w:sz w:val="20"/>
          <w:szCs w:val="20"/>
        </w:rPr>
      </w:pPr>
      <w:r w:rsidRPr="001E184F">
        <w:rPr>
          <w:sz w:val="20"/>
          <w:szCs w:val="20"/>
        </w:rPr>
        <w:t xml:space="preserve">This function </w:t>
      </w:r>
      <w:r w:rsidR="00A56120" w:rsidRPr="001E184F">
        <w:rPr>
          <w:sz w:val="20"/>
          <w:szCs w:val="20"/>
        </w:rPr>
        <w:t>allows</w:t>
      </w:r>
      <w:r w:rsidRPr="001E184F">
        <w:rPr>
          <w:sz w:val="20"/>
          <w:szCs w:val="20"/>
        </w:rPr>
        <w:t xml:space="preserve"> claim preparer to create a new</w:t>
      </w:r>
      <w:r w:rsidR="00A56120" w:rsidRPr="001E184F">
        <w:rPr>
          <w:sz w:val="20"/>
          <w:szCs w:val="20"/>
        </w:rPr>
        <w:t xml:space="preserve"> claim request, enquiry or edit existing claim request.</w:t>
      </w:r>
      <w:r w:rsidR="00260EC8" w:rsidRPr="001E184F">
        <w:rPr>
          <w:sz w:val="20"/>
          <w:szCs w:val="20"/>
        </w:rPr>
        <w:t xml:space="preserve"> </w:t>
      </w:r>
      <w:r w:rsidR="00260EC8" w:rsidRPr="001E184F">
        <w:rPr>
          <w:rFonts w:hint="eastAsia"/>
          <w:sz w:val="20"/>
          <w:szCs w:val="20"/>
        </w:rPr>
        <w:t>S</w:t>
      </w:r>
      <w:r w:rsidR="00260EC8" w:rsidRPr="001E184F">
        <w:rPr>
          <w:sz w:val="20"/>
          <w:szCs w:val="20"/>
        </w:rPr>
        <w:t>ystem lists all claim request record which is under pending submit status with pagination. User can click the “</w:t>
      </w:r>
      <w:r w:rsidR="00260EC8" w:rsidRPr="001E184F">
        <w:rPr>
          <w:b/>
          <w:sz w:val="20"/>
          <w:szCs w:val="20"/>
        </w:rPr>
        <w:t>Action</w:t>
      </w:r>
      <w:r w:rsidR="00260EC8" w:rsidRPr="001E184F">
        <w:rPr>
          <w:sz w:val="20"/>
          <w:szCs w:val="20"/>
        </w:rPr>
        <w:t xml:space="preserve">” button to edit claim request </w:t>
      </w:r>
      <w:r w:rsidR="001E184F" w:rsidRPr="001E184F">
        <w:rPr>
          <w:sz w:val="20"/>
          <w:szCs w:val="20"/>
        </w:rPr>
        <w:t>record or</w:t>
      </w:r>
      <w:r w:rsidR="00260EC8" w:rsidRPr="001E184F">
        <w:rPr>
          <w:sz w:val="20"/>
          <w:szCs w:val="20"/>
        </w:rPr>
        <w:t xml:space="preserve"> click the “</w:t>
      </w:r>
      <w:r w:rsidR="00260EC8" w:rsidRPr="001E184F">
        <w:rPr>
          <w:b/>
          <w:sz w:val="20"/>
          <w:szCs w:val="20"/>
        </w:rPr>
        <w:t>Pre</w:t>
      </w:r>
      <w:r w:rsidR="001E184F" w:rsidRPr="001E184F">
        <w:rPr>
          <w:b/>
          <w:sz w:val="20"/>
          <w:szCs w:val="20"/>
        </w:rPr>
        <w:t>pare Claim Request</w:t>
      </w:r>
      <w:r w:rsidR="001E184F" w:rsidRPr="001E184F">
        <w:rPr>
          <w:sz w:val="20"/>
          <w:szCs w:val="20"/>
        </w:rPr>
        <w:t>” to create a new request.</w:t>
      </w:r>
    </w:p>
    <w:p w:rsidR="00D84F23" w:rsidRPr="001E184F" w:rsidRDefault="00D84F23" w:rsidP="00D84F23"/>
    <w:p w:rsidR="00007418" w:rsidRDefault="00007418" w:rsidP="00A44AE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0500" cy="2559050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418" w:rsidRDefault="00B63815" w:rsidP="00B63815">
      <w:pPr>
        <w:widowControl/>
      </w:pPr>
      <w:r>
        <w:br w:type="page"/>
      </w:r>
    </w:p>
    <w:p w:rsidR="00007418" w:rsidRDefault="00A56120" w:rsidP="001E184F">
      <w:pPr>
        <w:pStyle w:val="1"/>
        <w:numPr>
          <w:ilvl w:val="0"/>
          <w:numId w:val="6"/>
        </w:numPr>
      </w:pPr>
      <w:bookmarkStart w:id="6" w:name="_Toc531356405"/>
      <w:r>
        <w:rPr>
          <w:rFonts w:hint="eastAsia"/>
        </w:rPr>
        <w:lastRenderedPageBreak/>
        <w:t>C</w:t>
      </w:r>
      <w:r>
        <w:t>reate a claim request</w:t>
      </w:r>
      <w:bookmarkEnd w:id="6"/>
    </w:p>
    <w:p w:rsidR="00A56120" w:rsidRDefault="00574D58" w:rsidP="00A56120">
      <w:pPr>
        <w:rPr>
          <w:sz w:val="20"/>
          <w:szCs w:val="20"/>
        </w:rPr>
      </w:pPr>
      <w:r w:rsidRPr="001E184F">
        <w:rPr>
          <w:sz w:val="20"/>
          <w:szCs w:val="20"/>
        </w:rPr>
        <w:t>User need select project when create a claim request, after selected the project, related information also shown in screen.</w:t>
      </w:r>
      <w:r w:rsidR="001E184F">
        <w:rPr>
          <w:sz w:val="20"/>
          <w:szCs w:val="20"/>
        </w:rPr>
        <w:t xml:space="preserve"> After created the request, system will redirect to edit mode </w:t>
      </w:r>
      <w:r w:rsidR="00D0205C">
        <w:rPr>
          <w:sz w:val="20"/>
          <w:szCs w:val="20"/>
        </w:rPr>
        <w:t xml:space="preserve">for user download or upload attendant template. </w:t>
      </w:r>
    </w:p>
    <w:p w:rsidR="00D0205C" w:rsidRPr="001E184F" w:rsidRDefault="00D0205C" w:rsidP="00A56120">
      <w:pPr>
        <w:rPr>
          <w:sz w:val="20"/>
          <w:szCs w:val="20"/>
        </w:rPr>
      </w:pPr>
    </w:p>
    <w:p w:rsidR="00574D58" w:rsidRDefault="00007418" w:rsidP="00DE5FF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64150" cy="26162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84F" w:rsidRDefault="001E184F"/>
    <w:p w:rsidR="0016604D" w:rsidRPr="00D0205C" w:rsidRDefault="001E184F">
      <w:pPr>
        <w:rPr>
          <w:b/>
        </w:rPr>
      </w:pPr>
      <w:r w:rsidRPr="00D0205C">
        <w:rPr>
          <w:rFonts w:hint="eastAsia"/>
          <w:b/>
        </w:rPr>
        <w:t>S</w:t>
      </w:r>
      <w:r w:rsidRPr="00D0205C">
        <w:rPr>
          <w:b/>
        </w:rPr>
        <w:t>creen Item</w:t>
      </w:r>
    </w:p>
    <w:tbl>
      <w:tblPr>
        <w:tblStyle w:val="4-1"/>
        <w:tblW w:w="9781" w:type="dxa"/>
        <w:tblInd w:w="-5" w:type="dxa"/>
        <w:tblLook w:val="04A0" w:firstRow="1" w:lastRow="0" w:firstColumn="1" w:lastColumn="0" w:noHBand="0" w:noVBand="1"/>
      </w:tblPr>
      <w:tblGrid>
        <w:gridCol w:w="2847"/>
        <w:gridCol w:w="4252"/>
        <w:gridCol w:w="2682"/>
      </w:tblGrid>
      <w:tr w:rsidR="00574D58" w:rsidTr="00B6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74D58" w:rsidRPr="00DA67E5" w:rsidRDefault="00574D58">
            <w:r w:rsidRPr="00DA67E5">
              <w:rPr>
                <w:rFonts w:hint="eastAsia"/>
              </w:rPr>
              <w:t>F</w:t>
            </w:r>
            <w:r w:rsidRPr="00DA67E5">
              <w:t>ield</w:t>
            </w:r>
          </w:p>
        </w:tc>
        <w:tc>
          <w:tcPr>
            <w:tcW w:w="4252" w:type="dxa"/>
          </w:tcPr>
          <w:p w:rsidR="00574D58" w:rsidRPr="00DA67E5" w:rsidRDefault="00574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7E5">
              <w:rPr>
                <w:rFonts w:hint="eastAsia"/>
              </w:rPr>
              <w:t>D</w:t>
            </w:r>
            <w:r w:rsidRPr="00DA67E5">
              <w:t>escription</w:t>
            </w:r>
          </w:p>
        </w:tc>
        <w:tc>
          <w:tcPr>
            <w:tcW w:w="2682" w:type="dxa"/>
          </w:tcPr>
          <w:p w:rsidR="00574D58" w:rsidRPr="00DA67E5" w:rsidRDefault="002631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7E5">
              <w:t>Field Type</w:t>
            </w:r>
          </w:p>
        </w:tc>
      </w:tr>
      <w:tr w:rsidR="00852399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7" w:author="Sai Cheong Yip" w:date="2018-12-03T1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FA442F" w:rsidRDefault="00852399">
            <w:pPr>
              <w:rPr>
                <w:ins w:id="8" w:author="Sai Cheong Yip" w:date="2018-12-03T10:44:00Z"/>
                <w:b w:val="0"/>
                <w:sz w:val="20"/>
                <w:szCs w:val="20"/>
                <w:rPrChange w:id="9" w:author="Sai Cheong Yip" w:date="2018-12-03T15:51:00Z">
                  <w:rPr>
                    <w:ins w:id="10" w:author="Sai Cheong Yip" w:date="2018-12-03T10:44:00Z"/>
                    <w:sz w:val="20"/>
                    <w:szCs w:val="20"/>
                  </w:rPr>
                </w:rPrChange>
              </w:rPr>
            </w:pPr>
            <w:ins w:id="11" w:author="Sai Cheong Yip" w:date="2018-12-03T10:44:00Z">
              <w:r w:rsidRPr="00FA442F">
                <w:rPr>
                  <w:b w:val="0"/>
                  <w:sz w:val="20"/>
                  <w:szCs w:val="20"/>
                  <w:rPrChange w:id="12" w:author="Sai Cheong Yip" w:date="2018-12-03T15:51:00Z">
                    <w:rPr>
                      <w:sz w:val="20"/>
                      <w:szCs w:val="20"/>
                    </w:rPr>
                  </w:rPrChange>
                </w:rPr>
                <w:t>Type</w:t>
              </w:r>
            </w:ins>
          </w:p>
        </w:tc>
        <w:tc>
          <w:tcPr>
            <w:tcW w:w="4252" w:type="dxa"/>
          </w:tcPr>
          <w:p w:rsidR="00852399" w:rsidRPr="00B63815" w:rsidRDefault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3" w:author="Sai Cheong Yip" w:date="2018-12-03T10:44:00Z"/>
                <w:sz w:val="20"/>
                <w:szCs w:val="20"/>
              </w:rPr>
            </w:pPr>
          </w:p>
        </w:tc>
        <w:tc>
          <w:tcPr>
            <w:tcW w:w="2682" w:type="dxa"/>
          </w:tcPr>
          <w:p w:rsidR="00852399" w:rsidRPr="00B63815" w:rsidRDefault="00852399" w:rsidP="00263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14" w:author="Sai Cheong Yip" w:date="2018-12-03T10:44:00Z"/>
                <w:sz w:val="20"/>
                <w:szCs w:val="20"/>
              </w:rPr>
            </w:pPr>
            <w:ins w:id="15" w:author="Sai Cheong Yip" w:date="2018-12-03T10:44:00Z">
              <w:r>
                <w:rPr>
                  <w:rFonts w:hint="eastAsia"/>
                  <w:sz w:val="20"/>
                  <w:szCs w:val="20"/>
                </w:rPr>
                <w:t>D</w:t>
              </w:r>
              <w:r>
                <w:rPr>
                  <w:sz w:val="20"/>
                  <w:szCs w:val="20"/>
                </w:rPr>
                <w:t>ropdown</w:t>
              </w:r>
            </w:ins>
          </w:p>
        </w:tc>
      </w:tr>
      <w:tr w:rsidR="00852399" w:rsidTr="00B63815">
        <w:trPr>
          <w:ins w:id="16" w:author="Sai Cheong Yip" w:date="2018-12-03T1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852399">
            <w:pPr>
              <w:rPr>
                <w:ins w:id="17" w:author="Sai Cheong Yip" w:date="2018-12-03T10:44:00Z"/>
                <w:sz w:val="20"/>
                <w:szCs w:val="20"/>
              </w:rPr>
            </w:pPr>
            <w:ins w:id="18" w:author="Sai Cheong Yip" w:date="2018-12-03T10:44:00Z">
              <w:r w:rsidRPr="00B63815">
                <w:rPr>
                  <w:rFonts w:hint="eastAsia"/>
                  <w:b w:val="0"/>
                  <w:sz w:val="20"/>
                  <w:szCs w:val="20"/>
                </w:rPr>
                <w:t>H</w:t>
              </w:r>
              <w:r w:rsidRPr="00B63815">
                <w:rPr>
                  <w:b w:val="0"/>
                  <w:sz w:val="20"/>
                  <w:szCs w:val="20"/>
                </w:rPr>
                <w:t xml:space="preserve">ospital / Department </w:t>
              </w:r>
            </w:ins>
          </w:p>
        </w:tc>
        <w:tc>
          <w:tcPr>
            <w:tcW w:w="4252" w:type="dxa"/>
          </w:tcPr>
          <w:p w:rsidR="00852399" w:rsidRPr="00B63815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19" w:author="Sai Cheong Yip" w:date="2018-12-03T10:44:00Z"/>
                <w:sz w:val="20"/>
                <w:szCs w:val="20"/>
              </w:rPr>
            </w:pPr>
            <w:ins w:id="20" w:author="Sai Cheong Yip" w:date="2018-12-03T10:44:00Z">
              <w:r w:rsidRPr="00B63815">
                <w:rPr>
                  <w:rFonts w:hint="eastAsia"/>
                  <w:sz w:val="20"/>
                  <w:szCs w:val="20"/>
                </w:rPr>
                <w:t>H</w:t>
              </w:r>
              <w:r w:rsidRPr="00B63815">
                <w:rPr>
                  <w:sz w:val="20"/>
                  <w:szCs w:val="20"/>
                </w:rPr>
                <w:t>ospital/Department of the project</w:t>
              </w:r>
            </w:ins>
          </w:p>
        </w:tc>
        <w:tc>
          <w:tcPr>
            <w:tcW w:w="2682" w:type="dxa"/>
          </w:tcPr>
          <w:p w:rsidR="00852399" w:rsidRPr="00B63815" w:rsidRDefault="00FA442F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1" w:author="Sai Cheong Yip" w:date="2018-12-03T10:44:00Z"/>
                <w:rFonts w:hint="eastAsia"/>
                <w:sz w:val="20"/>
                <w:szCs w:val="20"/>
              </w:rPr>
            </w:pPr>
            <w:ins w:id="22" w:author="Sai Cheong Yip" w:date="2018-12-03T15:51:00Z">
              <w:r w:rsidRPr="00B63815">
                <w:rPr>
                  <w:sz w:val="20"/>
                  <w:szCs w:val="20"/>
                </w:rPr>
                <w:t>Dropdown</w:t>
              </w:r>
            </w:ins>
            <w:bookmarkStart w:id="23" w:name="_GoBack"/>
            <w:bookmarkEnd w:id="23"/>
          </w:p>
        </w:tc>
      </w:tr>
      <w:tr w:rsidR="00852399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852399">
            <w:pPr>
              <w:rPr>
                <w:b w:val="0"/>
                <w:sz w:val="20"/>
                <w:szCs w:val="20"/>
              </w:rPr>
            </w:pPr>
            <w:r w:rsidRPr="00B63815">
              <w:rPr>
                <w:b w:val="0"/>
                <w:sz w:val="20"/>
                <w:szCs w:val="20"/>
              </w:rPr>
              <w:t>Project/ No.</w:t>
            </w:r>
          </w:p>
        </w:tc>
        <w:tc>
          <w:tcPr>
            <w:tcW w:w="425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List all SHS Project</w:t>
            </w:r>
          </w:p>
        </w:tc>
        <w:tc>
          <w:tcPr>
            <w:tcW w:w="268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Dropdown</w:t>
            </w:r>
          </w:p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(Single selection)</w:t>
            </w:r>
          </w:p>
        </w:tc>
      </w:tr>
      <w:tr w:rsidR="00852399" w:rsidDel="00852399" w:rsidTr="00B63815">
        <w:trPr>
          <w:del w:id="24" w:author="Sai Cheong Yip" w:date="2018-12-03T10:4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Del="00852399" w:rsidRDefault="00852399" w:rsidP="00852399">
            <w:pPr>
              <w:rPr>
                <w:del w:id="25" w:author="Sai Cheong Yip" w:date="2018-12-03T10:44:00Z"/>
                <w:b w:val="0"/>
                <w:sz w:val="20"/>
                <w:szCs w:val="20"/>
              </w:rPr>
            </w:pPr>
            <w:del w:id="26" w:author="Sai Cheong Yip" w:date="2018-12-03T10:44:00Z">
              <w:r w:rsidRPr="00B63815" w:rsidDel="00852399">
                <w:rPr>
                  <w:rFonts w:hint="eastAsia"/>
                  <w:b w:val="0"/>
                  <w:sz w:val="20"/>
                  <w:szCs w:val="20"/>
                </w:rPr>
                <w:delText>H</w:delText>
              </w:r>
              <w:r w:rsidRPr="00B63815" w:rsidDel="00852399">
                <w:rPr>
                  <w:b w:val="0"/>
                  <w:sz w:val="20"/>
                  <w:szCs w:val="20"/>
                </w:rPr>
                <w:delText xml:space="preserve">ospital / Department </w:delText>
              </w:r>
            </w:del>
          </w:p>
        </w:tc>
        <w:tc>
          <w:tcPr>
            <w:tcW w:w="4252" w:type="dxa"/>
          </w:tcPr>
          <w:p w:rsidR="00852399" w:rsidRPr="00B63815" w:rsidDel="00852399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7" w:author="Sai Cheong Yip" w:date="2018-12-03T10:44:00Z"/>
                <w:sz w:val="20"/>
                <w:szCs w:val="20"/>
              </w:rPr>
            </w:pPr>
            <w:del w:id="28" w:author="Sai Cheong Yip" w:date="2018-12-03T10:44:00Z">
              <w:r w:rsidRPr="00B63815" w:rsidDel="00852399">
                <w:rPr>
                  <w:rFonts w:hint="eastAsia"/>
                  <w:sz w:val="20"/>
                  <w:szCs w:val="20"/>
                </w:rPr>
                <w:delText>H</w:delText>
              </w:r>
              <w:r w:rsidRPr="00B63815" w:rsidDel="00852399">
                <w:rPr>
                  <w:sz w:val="20"/>
                  <w:szCs w:val="20"/>
                </w:rPr>
                <w:delText>ospital/Department of the project</w:delText>
              </w:r>
            </w:del>
          </w:p>
        </w:tc>
        <w:tc>
          <w:tcPr>
            <w:tcW w:w="2682" w:type="dxa"/>
          </w:tcPr>
          <w:p w:rsidR="00852399" w:rsidRPr="00B63815" w:rsidDel="00852399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29" w:author="Sai Cheong Yip" w:date="2018-12-03T10:44:00Z"/>
                <w:sz w:val="20"/>
                <w:szCs w:val="20"/>
              </w:rPr>
            </w:pPr>
            <w:del w:id="30" w:author="Sai Cheong Yip" w:date="2018-12-03T10:44:00Z">
              <w:r w:rsidRPr="00B63815" w:rsidDel="00852399">
                <w:rPr>
                  <w:sz w:val="20"/>
                  <w:szCs w:val="20"/>
                </w:rPr>
                <w:delText>Label</w:delText>
              </w:r>
            </w:del>
          </w:p>
        </w:tc>
      </w:tr>
      <w:tr w:rsidR="00852399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852399">
            <w:pPr>
              <w:rPr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W</w:t>
            </w:r>
            <w:r w:rsidRPr="00B63815">
              <w:rPr>
                <w:b w:val="0"/>
                <w:sz w:val="20"/>
                <w:szCs w:val="20"/>
              </w:rPr>
              <w:t>ork Location</w:t>
            </w:r>
          </w:p>
        </w:tc>
        <w:tc>
          <w:tcPr>
            <w:tcW w:w="425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rFonts w:hint="eastAsia"/>
                <w:sz w:val="20"/>
                <w:szCs w:val="20"/>
              </w:rPr>
              <w:t>W</w:t>
            </w:r>
            <w:r w:rsidRPr="00B63815">
              <w:rPr>
                <w:sz w:val="20"/>
                <w:szCs w:val="20"/>
              </w:rPr>
              <w:t>ork Location of the project</w:t>
            </w:r>
          </w:p>
        </w:tc>
        <w:tc>
          <w:tcPr>
            <w:tcW w:w="268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852399" w:rsidTr="00B63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852399">
            <w:pPr>
              <w:rPr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J</w:t>
            </w:r>
            <w:r w:rsidRPr="00B63815">
              <w:rPr>
                <w:b w:val="0"/>
                <w:sz w:val="20"/>
                <w:szCs w:val="20"/>
              </w:rPr>
              <w:t>ob(s)</w:t>
            </w:r>
          </w:p>
        </w:tc>
        <w:tc>
          <w:tcPr>
            <w:tcW w:w="4252" w:type="dxa"/>
          </w:tcPr>
          <w:p w:rsidR="00852399" w:rsidRPr="00B63815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rFonts w:hint="eastAsia"/>
                <w:sz w:val="20"/>
                <w:szCs w:val="20"/>
              </w:rPr>
              <w:t>J</w:t>
            </w:r>
            <w:r w:rsidRPr="00B63815">
              <w:rPr>
                <w:sz w:val="20"/>
                <w:szCs w:val="20"/>
              </w:rPr>
              <w:t>obs of the project</w:t>
            </w:r>
          </w:p>
        </w:tc>
        <w:tc>
          <w:tcPr>
            <w:tcW w:w="2682" w:type="dxa"/>
          </w:tcPr>
          <w:p w:rsidR="00852399" w:rsidRPr="00B63815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852399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852399">
            <w:pPr>
              <w:rPr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P</w:t>
            </w:r>
            <w:r w:rsidRPr="00B63815">
              <w:rPr>
                <w:b w:val="0"/>
                <w:sz w:val="20"/>
                <w:szCs w:val="20"/>
              </w:rPr>
              <w:t>roject Duration</w:t>
            </w:r>
          </w:p>
        </w:tc>
        <w:tc>
          <w:tcPr>
            <w:tcW w:w="425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Duration of project</w:t>
            </w:r>
          </w:p>
        </w:tc>
        <w:tc>
          <w:tcPr>
            <w:tcW w:w="268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852399" w:rsidTr="00B63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852399">
            <w:pPr>
              <w:rPr>
                <w:b w:val="0"/>
                <w:sz w:val="20"/>
                <w:szCs w:val="20"/>
              </w:rPr>
            </w:pPr>
            <w:r w:rsidRPr="00B63815">
              <w:rPr>
                <w:b w:val="0"/>
                <w:sz w:val="20"/>
                <w:szCs w:val="20"/>
              </w:rPr>
              <w:t>Pay month</w:t>
            </w:r>
          </w:p>
        </w:tc>
        <w:tc>
          <w:tcPr>
            <w:tcW w:w="4252" w:type="dxa"/>
          </w:tcPr>
          <w:p w:rsidR="00852399" w:rsidRPr="00B63815" w:rsidRDefault="00852399" w:rsidP="00852399">
            <w:pPr>
              <w:pStyle w:val="AfterH3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 xml:space="preserve">List of values from system go-live date to current system date. </w:t>
            </w:r>
          </w:p>
          <w:p w:rsidR="00852399" w:rsidRPr="00B63815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 xml:space="preserve">Format as </w:t>
            </w:r>
            <w:r w:rsidRPr="00B63815">
              <w:rPr>
                <w:sz w:val="20"/>
                <w:szCs w:val="20"/>
                <w:highlight w:val="yellow"/>
              </w:rPr>
              <w:t>CCYYMM</w:t>
            </w:r>
            <w:r w:rsidRPr="00B63815">
              <w:rPr>
                <w:sz w:val="20"/>
                <w:szCs w:val="20"/>
              </w:rPr>
              <w:t>; default from System Date</w:t>
            </w:r>
          </w:p>
        </w:tc>
        <w:tc>
          <w:tcPr>
            <w:tcW w:w="2682" w:type="dxa"/>
          </w:tcPr>
          <w:p w:rsidR="00852399" w:rsidRPr="00B63815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Datetime Picker</w:t>
            </w:r>
          </w:p>
        </w:tc>
      </w:tr>
      <w:tr w:rsidR="00852399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852399">
            <w:pPr>
              <w:rPr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A</w:t>
            </w:r>
            <w:r w:rsidRPr="00B63815">
              <w:rPr>
                <w:b w:val="0"/>
                <w:sz w:val="20"/>
                <w:szCs w:val="20"/>
              </w:rPr>
              <w:t>vailable work hours</w:t>
            </w:r>
          </w:p>
        </w:tc>
        <w:tc>
          <w:tcPr>
            <w:tcW w:w="4252" w:type="dxa"/>
          </w:tcPr>
          <w:p w:rsidR="00852399" w:rsidRPr="00B63815" w:rsidRDefault="00852399" w:rsidP="00852399">
            <w:pPr>
              <w:pStyle w:val="AfterH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 xml:space="preserve">Calculate and maintain from Project Initiation (i.e. approved work hours) and Duty Schedule (i.e. planned work hours from scheduled duty sessions). </w:t>
            </w:r>
          </w:p>
          <w:p w:rsidR="00852399" w:rsidRPr="00B63815" w:rsidRDefault="00852399" w:rsidP="00852399">
            <w:pPr>
              <w:pStyle w:val="AfterH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Formula:</w:t>
            </w:r>
          </w:p>
          <w:p w:rsidR="00852399" w:rsidRPr="00B63815" w:rsidRDefault="00852399" w:rsidP="00852399">
            <w:pPr>
              <w:pStyle w:val="AfterH3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lastRenderedPageBreak/>
              <w:t xml:space="preserve">Available Work Hours = Approved Work Hours – Used Work Hours </w:t>
            </w:r>
          </w:p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(where Used Work Hours = planned work hours from scheduled duty sessions + realized work hour)</w:t>
            </w:r>
          </w:p>
        </w:tc>
        <w:tc>
          <w:tcPr>
            <w:tcW w:w="268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lastRenderedPageBreak/>
              <w:t>Label</w:t>
            </w:r>
          </w:p>
        </w:tc>
      </w:tr>
    </w:tbl>
    <w:p w:rsidR="00007418" w:rsidRDefault="00007418"/>
    <w:p w:rsidR="001E184F" w:rsidRPr="00D0205C" w:rsidRDefault="001E184F">
      <w:pPr>
        <w:rPr>
          <w:b/>
        </w:rPr>
      </w:pPr>
      <w:r w:rsidRPr="00D0205C">
        <w:rPr>
          <w:rFonts w:hint="eastAsia"/>
          <w:b/>
        </w:rPr>
        <w:t>S</w:t>
      </w:r>
      <w:r w:rsidRPr="00D0205C">
        <w:rPr>
          <w:b/>
        </w:rPr>
        <w:t>creen Button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B63815" w:rsidTr="00B63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15" w:rsidRDefault="00B63815">
            <w:r>
              <w:t>Button</w:t>
            </w:r>
          </w:p>
        </w:tc>
        <w:tc>
          <w:tcPr>
            <w:tcW w:w="7614" w:type="dxa"/>
          </w:tcPr>
          <w:p w:rsidR="00B63815" w:rsidRDefault="00B63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63815" w:rsidTr="00B63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15" w:rsidRPr="001E184F" w:rsidRDefault="00B63815">
            <w:pPr>
              <w:rPr>
                <w:b w:val="0"/>
                <w:sz w:val="20"/>
                <w:szCs w:val="20"/>
              </w:rPr>
            </w:pPr>
            <w:r w:rsidRPr="001E184F">
              <w:rPr>
                <w:rFonts w:hint="eastAsia"/>
                <w:b w:val="0"/>
                <w:sz w:val="20"/>
                <w:szCs w:val="20"/>
              </w:rPr>
              <w:t>C</w:t>
            </w:r>
            <w:r w:rsidRPr="001E184F">
              <w:rPr>
                <w:b w:val="0"/>
                <w:sz w:val="20"/>
                <w:szCs w:val="20"/>
              </w:rPr>
              <w:t xml:space="preserve">reate </w:t>
            </w:r>
          </w:p>
        </w:tc>
        <w:tc>
          <w:tcPr>
            <w:tcW w:w="7614" w:type="dxa"/>
          </w:tcPr>
          <w:p w:rsidR="00B63815" w:rsidRPr="001E184F" w:rsidRDefault="00B638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184F">
              <w:rPr>
                <w:rFonts w:hint="eastAsia"/>
                <w:sz w:val="20"/>
                <w:szCs w:val="20"/>
              </w:rPr>
              <w:t>C</w:t>
            </w:r>
            <w:r w:rsidRPr="001E184F">
              <w:rPr>
                <w:sz w:val="20"/>
                <w:szCs w:val="20"/>
              </w:rPr>
              <w:t>reate a new claim request, system will assign the claim id for the record.</w:t>
            </w:r>
          </w:p>
        </w:tc>
      </w:tr>
      <w:tr w:rsidR="00B63815" w:rsidTr="00B638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B63815" w:rsidRPr="001E184F" w:rsidRDefault="00B63815">
            <w:pPr>
              <w:rPr>
                <w:b w:val="0"/>
                <w:sz w:val="20"/>
                <w:szCs w:val="20"/>
              </w:rPr>
            </w:pPr>
            <w:r w:rsidRPr="001E184F">
              <w:rPr>
                <w:rFonts w:hint="eastAsia"/>
                <w:b w:val="0"/>
                <w:sz w:val="20"/>
                <w:szCs w:val="20"/>
              </w:rPr>
              <w:t>R</w:t>
            </w:r>
            <w:r w:rsidRPr="001E184F">
              <w:rPr>
                <w:b w:val="0"/>
                <w:sz w:val="20"/>
                <w:szCs w:val="20"/>
              </w:rPr>
              <w:t>eset</w:t>
            </w:r>
          </w:p>
        </w:tc>
        <w:tc>
          <w:tcPr>
            <w:tcW w:w="7614" w:type="dxa"/>
          </w:tcPr>
          <w:p w:rsidR="00B63815" w:rsidRPr="001E184F" w:rsidRDefault="00B63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E184F">
              <w:rPr>
                <w:rFonts w:hint="eastAsia"/>
                <w:sz w:val="20"/>
                <w:szCs w:val="20"/>
              </w:rPr>
              <w:t>R</w:t>
            </w:r>
            <w:r w:rsidRPr="001E184F">
              <w:rPr>
                <w:sz w:val="20"/>
                <w:szCs w:val="20"/>
              </w:rPr>
              <w:t>eset all value</w:t>
            </w:r>
          </w:p>
        </w:tc>
      </w:tr>
    </w:tbl>
    <w:p w:rsidR="00D0205C" w:rsidRDefault="00D0205C">
      <w:pPr>
        <w:widowControl/>
      </w:pPr>
    </w:p>
    <w:p w:rsidR="00D0205C" w:rsidRDefault="00D0205C" w:rsidP="00B11AF5">
      <w:pPr>
        <w:pStyle w:val="1"/>
        <w:numPr>
          <w:ilvl w:val="0"/>
          <w:numId w:val="6"/>
        </w:numPr>
      </w:pPr>
      <w:r>
        <w:br w:type="page"/>
      </w:r>
      <w:bookmarkStart w:id="31" w:name="_Toc531356406"/>
      <w:r w:rsidR="00B11AF5">
        <w:lastRenderedPageBreak/>
        <w:t>Edit Claim request</w:t>
      </w:r>
      <w:bookmarkEnd w:id="31"/>
    </w:p>
    <w:p w:rsidR="00DD44FC" w:rsidRDefault="00936251">
      <w:pPr>
        <w:rPr>
          <w:sz w:val="20"/>
          <w:szCs w:val="20"/>
        </w:rPr>
      </w:pPr>
      <w:r w:rsidRPr="00E460F3">
        <w:rPr>
          <w:sz w:val="20"/>
          <w:szCs w:val="20"/>
        </w:rPr>
        <w:t>This function</w:t>
      </w:r>
      <w:r w:rsidR="00ED0E39" w:rsidRPr="00E460F3">
        <w:rPr>
          <w:sz w:val="20"/>
          <w:szCs w:val="20"/>
        </w:rPr>
        <w:t xml:space="preserve"> </w:t>
      </w:r>
      <w:r w:rsidRPr="00E460F3">
        <w:rPr>
          <w:sz w:val="20"/>
          <w:szCs w:val="20"/>
        </w:rPr>
        <w:t xml:space="preserve">allows user </w:t>
      </w:r>
      <w:r w:rsidR="00ED0E39" w:rsidRPr="00E460F3">
        <w:rPr>
          <w:sz w:val="20"/>
          <w:szCs w:val="20"/>
        </w:rPr>
        <w:t xml:space="preserve">view claim request master record only, and user can </w:t>
      </w:r>
      <w:r w:rsidRPr="00E460F3">
        <w:rPr>
          <w:sz w:val="20"/>
          <w:szCs w:val="20"/>
        </w:rPr>
        <w:t>download/upload attendant template, enquiry/delete uploaded attendant</w:t>
      </w:r>
      <w:r w:rsidR="00ED0E39" w:rsidRPr="00E460F3">
        <w:rPr>
          <w:sz w:val="20"/>
          <w:szCs w:val="20"/>
        </w:rPr>
        <w:t xml:space="preserve"> record</w:t>
      </w:r>
      <w:r w:rsidRPr="00E460F3">
        <w:rPr>
          <w:sz w:val="20"/>
          <w:szCs w:val="20"/>
        </w:rPr>
        <w:t>.</w:t>
      </w:r>
      <w:r w:rsidR="00A740B4" w:rsidRPr="00E460F3">
        <w:rPr>
          <w:sz w:val="20"/>
          <w:szCs w:val="20"/>
        </w:rPr>
        <w:t xml:space="preserve"> </w:t>
      </w:r>
    </w:p>
    <w:p w:rsidR="00C355A9" w:rsidRDefault="00C355A9">
      <w:pPr>
        <w:rPr>
          <w:sz w:val="20"/>
          <w:szCs w:val="20"/>
        </w:rPr>
      </w:pPr>
    </w:p>
    <w:p w:rsidR="00C355A9" w:rsidRPr="00E460F3" w:rsidRDefault="00C355A9">
      <w:p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w:drawing>
          <wp:inline distT="0" distB="0" distL="0" distR="0">
            <wp:extent cx="6176645" cy="2625090"/>
            <wp:effectExtent l="0" t="0" r="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64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E39" w:rsidRPr="00ED0E39" w:rsidRDefault="00ED0E39"/>
    <w:p w:rsidR="00ED0E39" w:rsidRPr="00E460F3" w:rsidRDefault="00ED0E39" w:rsidP="00ED0E39">
      <w:pPr>
        <w:pStyle w:val="a3"/>
        <w:numPr>
          <w:ilvl w:val="0"/>
          <w:numId w:val="7"/>
        </w:numPr>
        <w:ind w:leftChars="0"/>
        <w:rPr>
          <w:b/>
        </w:rPr>
      </w:pPr>
      <w:r w:rsidRPr="00E460F3">
        <w:rPr>
          <w:rFonts w:hint="eastAsia"/>
          <w:b/>
        </w:rPr>
        <w:t>D</w:t>
      </w:r>
      <w:r w:rsidRPr="00E460F3">
        <w:rPr>
          <w:b/>
        </w:rPr>
        <w:t>ownload Attendant Template</w:t>
      </w:r>
    </w:p>
    <w:p w:rsidR="00ED0E39" w:rsidRPr="00E460F3" w:rsidRDefault="00ED0E39" w:rsidP="00ED0E39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 w:rsidRPr="00E460F3">
        <w:rPr>
          <w:sz w:val="20"/>
          <w:szCs w:val="20"/>
        </w:rPr>
        <w:t>“</w:t>
      </w:r>
      <w:r w:rsidRPr="00E460F3">
        <w:rPr>
          <w:b/>
          <w:sz w:val="20"/>
          <w:szCs w:val="20"/>
        </w:rPr>
        <w:t>Download attendant template</w:t>
      </w:r>
      <w:r w:rsidRPr="00E460F3">
        <w:rPr>
          <w:sz w:val="20"/>
          <w:szCs w:val="20"/>
        </w:rPr>
        <w:t>” will be available for user download the template of attendant. The template file will be a “xlsx” format. For the details of attendant template, please refer.</w:t>
      </w:r>
    </w:p>
    <w:p w:rsidR="00ED0E39" w:rsidRDefault="00ED0E39" w:rsidP="00ED0E39"/>
    <w:p w:rsidR="00936251" w:rsidRPr="00E460F3" w:rsidRDefault="00ED0E39" w:rsidP="00ED0E39">
      <w:pPr>
        <w:pStyle w:val="a3"/>
        <w:numPr>
          <w:ilvl w:val="0"/>
          <w:numId w:val="7"/>
        </w:numPr>
        <w:ind w:leftChars="0"/>
        <w:rPr>
          <w:b/>
        </w:rPr>
      </w:pPr>
      <w:r w:rsidRPr="00E460F3">
        <w:rPr>
          <w:rFonts w:hint="eastAsia"/>
          <w:b/>
        </w:rPr>
        <w:t>U</w:t>
      </w:r>
      <w:r w:rsidRPr="00E460F3">
        <w:rPr>
          <w:b/>
        </w:rPr>
        <w:t xml:space="preserve">pload Attendant Template </w:t>
      </w:r>
    </w:p>
    <w:p w:rsidR="00936251" w:rsidRDefault="00ED0E39" w:rsidP="00E460F3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 w:rsidRPr="00E460F3">
        <w:rPr>
          <w:sz w:val="20"/>
          <w:szCs w:val="20"/>
        </w:rPr>
        <w:t xml:space="preserve">When user upload the attendant template, </w:t>
      </w:r>
      <w:r w:rsidR="00E460F3" w:rsidRPr="00E460F3">
        <w:rPr>
          <w:sz w:val="20"/>
          <w:szCs w:val="20"/>
        </w:rPr>
        <w:t xml:space="preserve">system will process the validation with the file (Validation please refer) and pop a dialog list the validation result. There are three types of the validation result, 1. </w:t>
      </w:r>
      <w:r w:rsidR="00E460F3" w:rsidRPr="00E460F3">
        <w:rPr>
          <w:b/>
          <w:sz w:val="20"/>
          <w:szCs w:val="20"/>
        </w:rPr>
        <w:t>Passed</w:t>
      </w:r>
      <w:r w:rsidR="00E460F3" w:rsidRPr="00E460F3">
        <w:rPr>
          <w:sz w:val="20"/>
          <w:szCs w:val="20"/>
        </w:rPr>
        <w:t xml:space="preserve">, 2. </w:t>
      </w:r>
      <w:r w:rsidR="00E460F3" w:rsidRPr="00E460F3">
        <w:rPr>
          <w:b/>
          <w:sz w:val="20"/>
          <w:szCs w:val="20"/>
        </w:rPr>
        <w:t>Warning</w:t>
      </w:r>
      <w:r w:rsidR="00E460F3" w:rsidRPr="00E460F3">
        <w:rPr>
          <w:sz w:val="20"/>
          <w:szCs w:val="20"/>
        </w:rPr>
        <w:t xml:space="preserve">, 3. </w:t>
      </w:r>
      <w:r w:rsidR="00E460F3" w:rsidRPr="00E460F3">
        <w:rPr>
          <w:b/>
          <w:sz w:val="20"/>
          <w:szCs w:val="20"/>
        </w:rPr>
        <w:t>Error</w:t>
      </w:r>
      <w:r w:rsidR="00E460F3" w:rsidRPr="00E460F3">
        <w:rPr>
          <w:sz w:val="20"/>
          <w:szCs w:val="20"/>
        </w:rPr>
        <w:t>. If the file has any record with “</w:t>
      </w:r>
      <w:r w:rsidR="00E460F3" w:rsidRPr="00E460F3">
        <w:rPr>
          <w:b/>
          <w:sz w:val="20"/>
          <w:szCs w:val="20"/>
        </w:rPr>
        <w:t>Error</w:t>
      </w:r>
      <w:r w:rsidR="00E460F3" w:rsidRPr="00E460F3">
        <w:rPr>
          <w:sz w:val="20"/>
          <w:szCs w:val="20"/>
        </w:rPr>
        <w:t>”, user need fix the problem in the file and then re-upload the file. If the file has record with “</w:t>
      </w:r>
      <w:r w:rsidR="00E460F3" w:rsidRPr="00E460F3">
        <w:rPr>
          <w:b/>
          <w:sz w:val="20"/>
          <w:szCs w:val="20"/>
        </w:rPr>
        <w:t>Warning</w:t>
      </w:r>
      <w:r w:rsidR="00E460F3" w:rsidRPr="00E460F3">
        <w:rPr>
          <w:sz w:val="20"/>
          <w:szCs w:val="20"/>
        </w:rPr>
        <w:t>”, system will pop a confirm dialog to do the double confirm before system accept the upload file record.</w:t>
      </w:r>
      <w:r w:rsidR="00BE0E55">
        <w:rPr>
          <w:sz w:val="20"/>
          <w:szCs w:val="20"/>
        </w:rPr>
        <w:t xml:space="preserve"> </w:t>
      </w:r>
    </w:p>
    <w:p w:rsidR="005B74B2" w:rsidRPr="00E460F3" w:rsidRDefault="005B74B2" w:rsidP="00E460F3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 xml:space="preserve">If claim request already </w:t>
      </w:r>
      <w:r w:rsidR="00516BA7">
        <w:rPr>
          <w:sz w:val="20"/>
          <w:szCs w:val="20"/>
        </w:rPr>
        <w:t>has</w:t>
      </w:r>
      <w:r>
        <w:rPr>
          <w:sz w:val="20"/>
          <w:szCs w:val="20"/>
        </w:rPr>
        <w:t xml:space="preserve"> attendant record, new upload record will override existing record.</w:t>
      </w:r>
    </w:p>
    <w:p w:rsidR="00936251" w:rsidRDefault="00936251"/>
    <w:p w:rsidR="00936251" w:rsidRPr="006C00A3" w:rsidRDefault="00E460F3" w:rsidP="00E460F3">
      <w:pPr>
        <w:pStyle w:val="a3"/>
        <w:numPr>
          <w:ilvl w:val="0"/>
          <w:numId w:val="7"/>
        </w:numPr>
        <w:ind w:leftChars="0"/>
        <w:rPr>
          <w:b/>
        </w:rPr>
      </w:pPr>
      <w:r w:rsidRPr="006C00A3">
        <w:rPr>
          <w:rFonts w:hint="eastAsia"/>
          <w:b/>
        </w:rPr>
        <w:t>E</w:t>
      </w:r>
      <w:r w:rsidRPr="006C00A3">
        <w:rPr>
          <w:b/>
        </w:rPr>
        <w:t>nquiry uploaded Attendant record</w:t>
      </w:r>
    </w:p>
    <w:p w:rsidR="00E460F3" w:rsidRPr="00516BA7" w:rsidRDefault="00E460F3" w:rsidP="00E460F3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 w:rsidRPr="00516BA7">
        <w:rPr>
          <w:rFonts w:hint="eastAsia"/>
          <w:sz w:val="20"/>
          <w:szCs w:val="20"/>
        </w:rPr>
        <w:t>A</w:t>
      </w:r>
      <w:r w:rsidRPr="00516BA7">
        <w:rPr>
          <w:sz w:val="20"/>
          <w:szCs w:val="20"/>
        </w:rPr>
        <w:t>fter uploading successful, system would list a record in the data plane for user enquiry, but not allow user edit.</w:t>
      </w:r>
    </w:p>
    <w:p w:rsidR="00E460F3" w:rsidRPr="00E460F3" w:rsidRDefault="00E460F3" w:rsidP="00E460F3"/>
    <w:p w:rsidR="008046D8" w:rsidRPr="00BE0E55" w:rsidRDefault="00BE0E55" w:rsidP="00BE0E55">
      <w:pPr>
        <w:pStyle w:val="a3"/>
        <w:numPr>
          <w:ilvl w:val="0"/>
          <w:numId w:val="7"/>
        </w:numPr>
        <w:ind w:leftChars="0"/>
        <w:rPr>
          <w:b/>
        </w:rPr>
      </w:pPr>
      <w:r w:rsidRPr="00BE0E55">
        <w:rPr>
          <w:rFonts w:hint="eastAsia"/>
          <w:b/>
        </w:rPr>
        <w:t>D</w:t>
      </w:r>
      <w:r w:rsidRPr="00BE0E55">
        <w:rPr>
          <w:b/>
        </w:rPr>
        <w:t>elete uploaded Attendant record</w:t>
      </w:r>
    </w:p>
    <w:p w:rsidR="00BE0E55" w:rsidRDefault="00BE0E55" w:rsidP="00BE0E55">
      <w:pPr>
        <w:pStyle w:val="a3"/>
        <w:numPr>
          <w:ilvl w:val="0"/>
          <w:numId w:val="9"/>
        </w:numPr>
        <w:ind w:leftChars="0"/>
        <w:rPr>
          <w:sz w:val="20"/>
          <w:szCs w:val="20"/>
        </w:rPr>
      </w:pPr>
      <w:r w:rsidRPr="00516BA7">
        <w:rPr>
          <w:rFonts w:hint="eastAsia"/>
          <w:sz w:val="20"/>
          <w:szCs w:val="20"/>
        </w:rPr>
        <w:t>S</w:t>
      </w:r>
      <w:r w:rsidRPr="00516BA7">
        <w:rPr>
          <w:sz w:val="20"/>
          <w:szCs w:val="20"/>
        </w:rPr>
        <w:t xml:space="preserve">ystem allow user to clear all uploaded record. </w:t>
      </w:r>
    </w:p>
    <w:p w:rsidR="00516BA7" w:rsidRDefault="00516BA7" w:rsidP="00516BA7">
      <w:pPr>
        <w:rPr>
          <w:sz w:val="20"/>
          <w:szCs w:val="20"/>
        </w:rPr>
      </w:pPr>
    </w:p>
    <w:p w:rsidR="00516BA7" w:rsidRPr="00D0205C" w:rsidRDefault="00516BA7" w:rsidP="00516BA7">
      <w:pPr>
        <w:rPr>
          <w:b/>
        </w:rPr>
      </w:pPr>
      <w:r w:rsidRPr="00D0205C">
        <w:rPr>
          <w:rFonts w:hint="eastAsia"/>
          <w:b/>
        </w:rPr>
        <w:lastRenderedPageBreak/>
        <w:t>S</w:t>
      </w:r>
      <w:r w:rsidRPr="00D0205C">
        <w:rPr>
          <w:b/>
        </w:rPr>
        <w:t>creen Item</w:t>
      </w:r>
      <w:r>
        <w:rPr>
          <w:b/>
        </w:rPr>
        <w:t xml:space="preserve"> (Master)</w:t>
      </w:r>
    </w:p>
    <w:tbl>
      <w:tblPr>
        <w:tblStyle w:val="4-1"/>
        <w:tblW w:w="9781" w:type="dxa"/>
        <w:tblInd w:w="-5" w:type="dxa"/>
        <w:tblLook w:val="04A0" w:firstRow="1" w:lastRow="0" w:firstColumn="1" w:lastColumn="0" w:noHBand="0" w:noVBand="1"/>
      </w:tblPr>
      <w:tblGrid>
        <w:gridCol w:w="2847"/>
        <w:gridCol w:w="4252"/>
        <w:gridCol w:w="2682"/>
      </w:tblGrid>
      <w:tr w:rsidR="00516BA7" w:rsidTr="00F46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516BA7" w:rsidRPr="00DA67E5" w:rsidRDefault="00516BA7" w:rsidP="00F46451">
            <w:r w:rsidRPr="00DA67E5">
              <w:rPr>
                <w:rFonts w:hint="eastAsia"/>
              </w:rPr>
              <w:t>F</w:t>
            </w:r>
            <w:r w:rsidRPr="00DA67E5">
              <w:t>ield</w:t>
            </w:r>
          </w:p>
        </w:tc>
        <w:tc>
          <w:tcPr>
            <w:tcW w:w="4252" w:type="dxa"/>
          </w:tcPr>
          <w:p w:rsidR="00516BA7" w:rsidRPr="00DA67E5" w:rsidRDefault="00516BA7" w:rsidP="00F46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7E5">
              <w:rPr>
                <w:rFonts w:hint="eastAsia"/>
              </w:rPr>
              <w:t>D</w:t>
            </w:r>
            <w:r w:rsidRPr="00DA67E5">
              <w:t>escription</w:t>
            </w:r>
          </w:p>
        </w:tc>
        <w:tc>
          <w:tcPr>
            <w:tcW w:w="2682" w:type="dxa"/>
          </w:tcPr>
          <w:p w:rsidR="00516BA7" w:rsidRPr="00DA67E5" w:rsidRDefault="00516BA7" w:rsidP="00F46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7E5">
              <w:t>Field Type</w:t>
            </w:r>
          </w:p>
        </w:tc>
      </w:tr>
      <w:tr w:rsidR="00852399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ins w:id="32" w:author="Sai Cheong Yip" w:date="2018-12-03T10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F46451">
            <w:pPr>
              <w:rPr>
                <w:ins w:id="33" w:author="Sai Cheong Yip" w:date="2018-12-03T10:45:00Z"/>
                <w:sz w:val="20"/>
                <w:szCs w:val="20"/>
              </w:rPr>
            </w:pPr>
            <w:ins w:id="34" w:author="Sai Cheong Yip" w:date="2018-12-03T10:45:00Z">
              <w:r>
                <w:rPr>
                  <w:rFonts w:hint="eastAsia"/>
                  <w:sz w:val="20"/>
                  <w:szCs w:val="20"/>
                </w:rPr>
                <w:t>T</w:t>
              </w:r>
              <w:r>
                <w:rPr>
                  <w:sz w:val="20"/>
                  <w:szCs w:val="20"/>
                </w:rPr>
                <w:t>ype</w:t>
              </w:r>
            </w:ins>
          </w:p>
        </w:tc>
        <w:tc>
          <w:tcPr>
            <w:tcW w:w="4252" w:type="dxa"/>
          </w:tcPr>
          <w:p w:rsidR="00852399" w:rsidRDefault="00852399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5" w:author="Sai Cheong Yip" w:date="2018-12-03T10:45:00Z"/>
                <w:sz w:val="20"/>
                <w:szCs w:val="20"/>
              </w:rPr>
            </w:pPr>
            <w:ins w:id="36" w:author="Sai Cheong Yip" w:date="2018-12-03T10:45:00Z">
              <w:r>
                <w:rPr>
                  <w:rFonts w:hint="eastAsia"/>
                  <w:sz w:val="20"/>
                  <w:szCs w:val="20"/>
                </w:rPr>
                <w:t>T</w:t>
              </w:r>
              <w:r>
                <w:rPr>
                  <w:sz w:val="20"/>
                  <w:szCs w:val="20"/>
                </w:rPr>
                <w:t xml:space="preserve">ype of project </w:t>
              </w:r>
            </w:ins>
          </w:p>
        </w:tc>
        <w:tc>
          <w:tcPr>
            <w:tcW w:w="2682" w:type="dxa"/>
          </w:tcPr>
          <w:p w:rsidR="00852399" w:rsidRPr="00B63815" w:rsidRDefault="00852399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37" w:author="Sai Cheong Yip" w:date="2018-12-03T10:45:00Z"/>
                <w:sz w:val="20"/>
                <w:szCs w:val="20"/>
              </w:rPr>
            </w:pPr>
            <w:ins w:id="38" w:author="Sai Cheong Yip" w:date="2018-12-03T10:45:00Z">
              <w:r>
                <w:rPr>
                  <w:rFonts w:hint="eastAsia"/>
                  <w:sz w:val="20"/>
                  <w:szCs w:val="20"/>
                </w:rPr>
                <w:t>L</w:t>
              </w:r>
              <w:r>
                <w:rPr>
                  <w:sz w:val="20"/>
                  <w:szCs w:val="20"/>
                </w:rPr>
                <w:t>abel</w:t>
              </w:r>
            </w:ins>
          </w:p>
        </w:tc>
      </w:tr>
      <w:tr w:rsidR="00852399" w:rsidTr="00F46451">
        <w:trPr>
          <w:ins w:id="39" w:author="Sai Cheong Yip" w:date="2018-12-03T10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852399">
            <w:pPr>
              <w:rPr>
                <w:ins w:id="40" w:author="Sai Cheong Yip" w:date="2018-12-03T10:45:00Z"/>
                <w:sz w:val="20"/>
                <w:szCs w:val="20"/>
              </w:rPr>
            </w:pPr>
            <w:ins w:id="41" w:author="Sai Cheong Yip" w:date="2018-12-03T10:45:00Z">
              <w:r w:rsidRPr="00B63815">
                <w:rPr>
                  <w:rFonts w:hint="eastAsia"/>
                  <w:b w:val="0"/>
                  <w:sz w:val="20"/>
                  <w:szCs w:val="20"/>
                </w:rPr>
                <w:t>H</w:t>
              </w:r>
              <w:r w:rsidRPr="00B63815">
                <w:rPr>
                  <w:b w:val="0"/>
                  <w:sz w:val="20"/>
                  <w:szCs w:val="20"/>
                </w:rPr>
                <w:t xml:space="preserve">ospital / Department </w:t>
              </w:r>
            </w:ins>
          </w:p>
        </w:tc>
        <w:tc>
          <w:tcPr>
            <w:tcW w:w="4252" w:type="dxa"/>
          </w:tcPr>
          <w:p w:rsidR="00852399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2" w:author="Sai Cheong Yip" w:date="2018-12-03T10:45:00Z"/>
                <w:sz w:val="20"/>
                <w:szCs w:val="20"/>
              </w:rPr>
            </w:pPr>
            <w:ins w:id="43" w:author="Sai Cheong Yip" w:date="2018-12-03T10:45:00Z">
              <w:r w:rsidRPr="00B63815">
                <w:rPr>
                  <w:rFonts w:hint="eastAsia"/>
                  <w:sz w:val="20"/>
                  <w:szCs w:val="20"/>
                </w:rPr>
                <w:t>H</w:t>
              </w:r>
              <w:r w:rsidRPr="00B63815">
                <w:rPr>
                  <w:sz w:val="20"/>
                  <w:szCs w:val="20"/>
                </w:rPr>
                <w:t>ospital/Department of the project</w:t>
              </w:r>
            </w:ins>
          </w:p>
        </w:tc>
        <w:tc>
          <w:tcPr>
            <w:tcW w:w="2682" w:type="dxa"/>
          </w:tcPr>
          <w:p w:rsidR="00852399" w:rsidRPr="00B63815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4" w:author="Sai Cheong Yip" w:date="2018-12-03T10:45:00Z"/>
                <w:sz w:val="20"/>
                <w:szCs w:val="20"/>
              </w:rPr>
            </w:pPr>
            <w:ins w:id="45" w:author="Sai Cheong Yip" w:date="2018-12-03T10:45:00Z">
              <w:r w:rsidRPr="00B63815">
                <w:rPr>
                  <w:sz w:val="20"/>
                  <w:szCs w:val="20"/>
                </w:rPr>
                <w:t>Label</w:t>
              </w:r>
            </w:ins>
          </w:p>
        </w:tc>
      </w:tr>
      <w:tr w:rsidR="00852399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852399">
            <w:pPr>
              <w:rPr>
                <w:b w:val="0"/>
                <w:sz w:val="20"/>
                <w:szCs w:val="20"/>
              </w:rPr>
            </w:pPr>
            <w:r w:rsidRPr="00B63815">
              <w:rPr>
                <w:b w:val="0"/>
                <w:sz w:val="20"/>
                <w:szCs w:val="20"/>
              </w:rPr>
              <w:t>Project/ No.</w:t>
            </w:r>
          </w:p>
        </w:tc>
        <w:tc>
          <w:tcPr>
            <w:tcW w:w="425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of request</w:t>
            </w:r>
          </w:p>
        </w:tc>
        <w:tc>
          <w:tcPr>
            <w:tcW w:w="268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852399" w:rsidDel="00852399" w:rsidTr="00F46451">
        <w:trPr>
          <w:del w:id="46" w:author="Sai Cheong Yip" w:date="2018-12-03T10:45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Del="00852399" w:rsidRDefault="00852399" w:rsidP="00852399">
            <w:pPr>
              <w:rPr>
                <w:del w:id="47" w:author="Sai Cheong Yip" w:date="2018-12-03T10:45:00Z"/>
                <w:b w:val="0"/>
                <w:sz w:val="20"/>
                <w:szCs w:val="20"/>
              </w:rPr>
            </w:pPr>
            <w:del w:id="48" w:author="Sai Cheong Yip" w:date="2018-12-03T10:45:00Z">
              <w:r w:rsidRPr="00B63815" w:rsidDel="00852399">
                <w:rPr>
                  <w:rFonts w:hint="eastAsia"/>
                  <w:b w:val="0"/>
                  <w:sz w:val="20"/>
                  <w:szCs w:val="20"/>
                </w:rPr>
                <w:delText>H</w:delText>
              </w:r>
              <w:r w:rsidRPr="00B63815" w:rsidDel="00852399">
                <w:rPr>
                  <w:b w:val="0"/>
                  <w:sz w:val="20"/>
                  <w:szCs w:val="20"/>
                </w:rPr>
                <w:delText xml:space="preserve">ospital / Department </w:delText>
              </w:r>
            </w:del>
          </w:p>
        </w:tc>
        <w:tc>
          <w:tcPr>
            <w:tcW w:w="4252" w:type="dxa"/>
          </w:tcPr>
          <w:p w:rsidR="00852399" w:rsidRPr="00B63815" w:rsidDel="00852399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49" w:author="Sai Cheong Yip" w:date="2018-12-03T10:45:00Z"/>
                <w:sz w:val="20"/>
                <w:szCs w:val="20"/>
              </w:rPr>
            </w:pPr>
            <w:del w:id="50" w:author="Sai Cheong Yip" w:date="2018-12-03T10:45:00Z">
              <w:r w:rsidRPr="00B63815" w:rsidDel="00852399">
                <w:rPr>
                  <w:rFonts w:hint="eastAsia"/>
                  <w:sz w:val="20"/>
                  <w:szCs w:val="20"/>
                </w:rPr>
                <w:delText>H</w:delText>
              </w:r>
              <w:r w:rsidRPr="00B63815" w:rsidDel="00852399">
                <w:rPr>
                  <w:sz w:val="20"/>
                  <w:szCs w:val="20"/>
                </w:rPr>
                <w:delText>ospital/Department of the project</w:delText>
              </w:r>
            </w:del>
          </w:p>
        </w:tc>
        <w:tc>
          <w:tcPr>
            <w:tcW w:w="2682" w:type="dxa"/>
          </w:tcPr>
          <w:p w:rsidR="00852399" w:rsidRPr="00B63815" w:rsidDel="00852399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51" w:author="Sai Cheong Yip" w:date="2018-12-03T10:45:00Z"/>
                <w:sz w:val="20"/>
                <w:szCs w:val="20"/>
              </w:rPr>
            </w:pPr>
            <w:del w:id="52" w:author="Sai Cheong Yip" w:date="2018-12-03T10:45:00Z">
              <w:r w:rsidRPr="00B63815" w:rsidDel="00852399">
                <w:rPr>
                  <w:sz w:val="20"/>
                  <w:szCs w:val="20"/>
                </w:rPr>
                <w:delText>Label</w:delText>
              </w:r>
            </w:del>
          </w:p>
        </w:tc>
      </w:tr>
      <w:tr w:rsidR="00852399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852399">
            <w:pPr>
              <w:rPr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W</w:t>
            </w:r>
            <w:r w:rsidRPr="00B63815">
              <w:rPr>
                <w:b w:val="0"/>
                <w:sz w:val="20"/>
                <w:szCs w:val="20"/>
              </w:rPr>
              <w:t>ork Location</w:t>
            </w:r>
          </w:p>
        </w:tc>
        <w:tc>
          <w:tcPr>
            <w:tcW w:w="425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rFonts w:hint="eastAsia"/>
                <w:sz w:val="20"/>
                <w:szCs w:val="20"/>
              </w:rPr>
              <w:t>W</w:t>
            </w:r>
            <w:r w:rsidRPr="00B63815">
              <w:rPr>
                <w:sz w:val="20"/>
                <w:szCs w:val="20"/>
              </w:rPr>
              <w:t>ork Location of the project</w:t>
            </w:r>
          </w:p>
        </w:tc>
        <w:tc>
          <w:tcPr>
            <w:tcW w:w="268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852399" w:rsidTr="00F4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852399">
            <w:pPr>
              <w:rPr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J</w:t>
            </w:r>
            <w:r w:rsidRPr="00B63815">
              <w:rPr>
                <w:b w:val="0"/>
                <w:sz w:val="20"/>
                <w:szCs w:val="20"/>
              </w:rPr>
              <w:t>ob(s)</w:t>
            </w:r>
          </w:p>
        </w:tc>
        <w:tc>
          <w:tcPr>
            <w:tcW w:w="4252" w:type="dxa"/>
          </w:tcPr>
          <w:p w:rsidR="00852399" w:rsidRPr="00B63815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rFonts w:hint="eastAsia"/>
                <w:sz w:val="20"/>
                <w:szCs w:val="20"/>
              </w:rPr>
              <w:t>J</w:t>
            </w:r>
            <w:r w:rsidRPr="00B63815">
              <w:rPr>
                <w:sz w:val="20"/>
                <w:szCs w:val="20"/>
              </w:rPr>
              <w:t>obs of the project</w:t>
            </w:r>
          </w:p>
        </w:tc>
        <w:tc>
          <w:tcPr>
            <w:tcW w:w="2682" w:type="dxa"/>
          </w:tcPr>
          <w:p w:rsidR="00852399" w:rsidRPr="00B63815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852399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852399">
            <w:pPr>
              <w:rPr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P</w:t>
            </w:r>
            <w:r w:rsidRPr="00B63815">
              <w:rPr>
                <w:b w:val="0"/>
                <w:sz w:val="20"/>
                <w:szCs w:val="20"/>
              </w:rPr>
              <w:t>roject Duration</w:t>
            </w:r>
          </w:p>
        </w:tc>
        <w:tc>
          <w:tcPr>
            <w:tcW w:w="425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Duration of project</w:t>
            </w:r>
          </w:p>
        </w:tc>
        <w:tc>
          <w:tcPr>
            <w:tcW w:w="268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852399" w:rsidTr="00F4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852399">
            <w:pPr>
              <w:rPr>
                <w:b w:val="0"/>
                <w:sz w:val="20"/>
                <w:szCs w:val="20"/>
              </w:rPr>
            </w:pPr>
            <w:r w:rsidRPr="00B63815">
              <w:rPr>
                <w:b w:val="0"/>
                <w:sz w:val="20"/>
                <w:szCs w:val="20"/>
              </w:rPr>
              <w:t>Pay month</w:t>
            </w:r>
          </w:p>
        </w:tc>
        <w:tc>
          <w:tcPr>
            <w:tcW w:w="4252" w:type="dxa"/>
          </w:tcPr>
          <w:p w:rsidR="00852399" w:rsidRPr="00B63815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>
              <w:rPr>
                <w:sz w:val="20"/>
                <w:szCs w:val="20"/>
              </w:rPr>
              <w:t>ay month of claim request</w:t>
            </w:r>
          </w:p>
        </w:tc>
        <w:tc>
          <w:tcPr>
            <w:tcW w:w="2682" w:type="dxa"/>
          </w:tcPr>
          <w:p w:rsidR="00852399" w:rsidRPr="00B63815" w:rsidRDefault="00852399" w:rsidP="008523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  <w:tr w:rsidR="00852399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:rsidR="00852399" w:rsidRPr="00B63815" w:rsidRDefault="00852399" w:rsidP="00852399">
            <w:pPr>
              <w:rPr>
                <w:b w:val="0"/>
                <w:sz w:val="20"/>
                <w:szCs w:val="20"/>
              </w:rPr>
            </w:pPr>
            <w:r w:rsidRPr="00B63815">
              <w:rPr>
                <w:rFonts w:hint="eastAsia"/>
                <w:b w:val="0"/>
                <w:sz w:val="20"/>
                <w:szCs w:val="20"/>
              </w:rPr>
              <w:t>A</w:t>
            </w:r>
            <w:r w:rsidRPr="00B63815">
              <w:rPr>
                <w:b w:val="0"/>
                <w:sz w:val="20"/>
                <w:szCs w:val="20"/>
              </w:rPr>
              <w:t>vailable work hours</w:t>
            </w:r>
          </w:p>
        </w:tc>
        <w:tc>
          <w:tcPr>
            <w:tcW w:w="425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vailable work hours of claim request</w:t>
            </w:r>
          </w:p>
        </w:tc>
        <w:tc>
          <w:tcPr>
            <w:tcW w:w="2682" w:type="dxa"/>
          </w:tcPr>
          <w:p w:rsidR="00852399" w:rsidRPr="00B63815" w:rsidRDefault="00852399" w:rsidP="008523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63815">
              <w:rPr>
                <w:sz w:val="20"/>
                <w:szCs w:val="20"/>
              </w:rPr>
              <w:t>Label</w:t>
            </w:r>
          </w:p>
        </w:tc>
      </w:tr>
    </w:tbl>
    <w:p w:rsidR="00516BA7" w:rsidRDefault="00516BA7" w:rsidP="00516BA7">
      <w:pPr>
        <w:rPr>
          <w:sz w:val="20"/>
          <w:szCs w:val="20"/>
        </w:rPr>
      </w:pPr>
    </w:p>
    <w:p w:rsidR="00516BA7" w:rsidRDefault="00516BA7" w:rsidP="00516BA7">
      <w:pPr>
        <w:rPr>
          <w:sz w:val="20"/>
          <w:szCs w:val="20"/>
        </w:rPr>
      </w:pPr>
    </w:p>
    <w:p w:rsidR="00516BA7" w:rsidRDefault="00516BA7" w:rsidP="00516BA7">
      <w:pPr>
        <w:rPr>
          <w:sz w:val="20"/>
          <w:szCs w:val="20"/>
        </w:rPr>
      </w:pPr>
    </w:p>
    <w:p w:rsidR="00516BA7" w:rsidRDefault="00516BA7" w:rsidP="00516BA7">
      <w:pPr>
        <w:rPr>
          <w:sz w:val="20"/>
          <w:szCs w:val="20"/>
        </w:rPr>
      </w:pPr>
    </w:p>
    <w:p w:rsidR="00516BA7" w:rsidRDefault="00516BA7" w:rsidP="00516BA7">
      <w:pPr>
        <w:rPr>
          <w:b/>
        </w:rPr>
      </w:pPr>
      <w:r w:rsidRPr="00D0205C">
        <w:rPr>
          <w:rFonts w:hint="eastAsia"/>
          <w:b/>
        </w:rPr>
        <w:t>S</w:t>
      </w:r>
      <w:r w:rsidRPr="00D0205C">
        <w:rPr>
          <w:b/>
        </w:rPr>
        <w:t>creen Item</w:t>
      </w:r>
      <w:r>
        <w:rPr>
          <w:b/>
        </w:rPr>
        <w:t xml:space="preserve"> (Details)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2"/>
        <w:gridCol w:w="5676"/>
        <w:gridCol w:w="2228"/>
      </w:tblGrid>
      <w:tr w:rsidR="00B62184" w:rsidTr="00B621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B62184" w:rsidRPr="00267A15" w:rsidRDefault="00B62184" w:rsidP="00516BA7">
            <w:r w:rsidRPr="00267A15">
              <w:rPr>
                <w:rFonts w:hint="eastAsia"/>
              </w:rPr>
              <w:t>I</w:t>
            </w:r>
            <w:r w:rsidRPr="00267A15">
              <w:t>tems</w:t>
            </w:r>
          </w:p>
        </w:tc>
        <w:tc>
          <w:tcPr>
            <w:tcW w:w="5676" w:type="dxa"/>
          </w:tcPr>
          <w:p w:rsidR="00B62184" w:rsidRPr="00267A15" w:rsidRDefault="00B62184" w:rsidP="00516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7A15">
              <w:rPr>
                <w:rFonts w:hint="eastAsia"/>
              </w:rPr>
              <w:t>D</w:t>
            </w:r>
            <w:r w:rsidRPr="00267A15">
              <w:t>escription</w:t>
            </w:r>
          </w:p>
        </w:tc>
        <w:tc>
          <w:tcPr>
            <w:tcW w:w="2228" w:type="dxa"/>
          </w:tcPr>
          <w:p w:rsidR="00B62184" w:rsidRPr="00267A15" w:rsidRDefault="00B62184" w:rsidP="00516BA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67A15">
              <w:rPr>
                <w:rFonts w:hint="eastAsia"/>
              </w:rPr>
              <w:t>I</w:t>
            </w:r>
            <w:r w:rsidRPr="00267A15">
              <w:t>tem Type</w:t>
            </w:r>
          </w:p>
        </w:tc>
      </w:tr>
      <w:tr w:rsidR="00B62184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B62184" w:rsidRPr="00267A15" w:rsidRDefault="00B62184" w:rsidP="00516BA7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Checkbox</w:t>
            </w:r>
          </w:p>
        </w:tc>
        <w:tc>
          <w:tcPr>
            <w:tcW w:w="5676" w:type="dxa"/>
          </w:tcPr>
          <w:p w:rsidR="00B62184" w:rsidRPr="00267A15" w:rsidRDefault="00B62184" w:rsidP="0051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67A15">
              <w:rPr>
                <w:rFonts w:cstheme="minorHAnsi"/>
                <w:sz w:val="20"/>
                <w:szCs w:val="20"/>
              </w:rPr>
              <w:t>For user select record to submit</w:t>
            </w:r>
          </w:p>
        </w:tc>
        <w:tc>
          <w:tcPr>
            <w:tcW w:w="2228" w:type="dxa"/>
          </w:tcPr>
          <w:p w:rsidR="00B62184" w:rsidRPr="00267A15" w:rsidRDefault="00B62184" w:rsidP="00516B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67A15">
              <w:rPr>
                <w:rFonts w:cstheme="minorHAnsi"/>
                <w:sz w:val="20"/>
                <w:szCs w:val="20"/>
              </w:rPr>
              <w:t>Checkbox</w:t>
            </w:r>
          </w:p>
        </w:tc>
      </w:tr>
      <w:tr w:rsidR="00B62184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B62184" w:rsidRPr="00267A15" w:rsidRDefault="00B62184" w:rsidP="00516BA7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Status</w:t>
            </w:r>
          </w:p>
        </w:tc>
        <w:tc>
          <w:tcPr>
            <w:tcW w:w="5676" w:type="dxa"/>
          </w:tcPr>
          <w:p w:rsidR="00B62184" w:rsidRPr="00267A15" w:rsidRDefault="00E92789" w:rsidP="00516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 xml:space="preserve"> = Submit, P = Pending Submit</w:t>
            </w:r>
          </w:p>
        </w:tc>
        <w:tc>
          <w:tcPr>
            <w:tcW w:w="2228" w:type="dxa"/>
          </w:tcPr>
          <w:p w:rsidR="00B62184" w:rsidRPr="00267A15" w:rsidRDefault="00E92789" w:rsidP="00516B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L</w:t>
            </w:r>
            <w:r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Cluster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B0CA9">
              <w:rPr>
                <w:rFonts w:cstheme="minorHAnsi" w:hint="eastAsia"/>
                <w:sz w:val="20"/>
                <w:szCs w:val="20"/>
              </w:rPr>
              <w:t>R</w:t>
            </w:r>
            <w:r w:rsidRPr="000B0CA9">
              <w:rPr>
                <w:rFonts w:cstheme="minorHAnsi"/>
                <w:sz w:val="20"/>
                <w:szCs w:val="20"/>
              </w:rPr>
              <w:t>etrieve from database base on assignment no.</w:t>
            </w:r>
          </w:p>
        </w:tc>
        <w:tc>
          <w:tcPr>
            <w:tcW w:w="2228" w:type="dxa"/>
          </w:tcPr>
          <w:p w:rsidR="00C84A5D" w:rsidRPr="00267A15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L</w:t>
            </w:r>
            <w:r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Hosp.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CA9">
              <w:rPr>
                <w:rFonts w:cstheme="minorHAnsi" w:hint="eastAsia"/>
                <w:sz w:val="20"/>
                <w:szCs w:val="20"/>
              </w:rPr>
              <w:t>R</w:t>
            </w:r>
            <w:r w:rsidRPr="000B0CA9">
              <w:rPr>
                <w:rFonts w:cstheme="minorHAnsi"/>
                <w:sz w:val="20"/>
                <w:szCs w:val="20"/>
              </w:rPr>
              <w:t>etrieve from database base on assignment no.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E92789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E92789" w:rsidRPr="00267A15" w:rsidRDefault="00E92789" w:rsidP="00E92789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Emp. No.</w:t>
            </w:r>
          </w:p>
        </w:tc>
        <w:tc>
          <w:tcPr>
            <w:tcW w:w="5676" w:type="dxa"/>
          </w:tcPr>
          <w:p w:rsidR="00E92789" w:rsidRPr="00267A15" w:rsidRDefault="00C84A5D" w:rsidP="00E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etrieve from database base on assignment no.</w:t>
            </w:r>
          </w:p>
        </w:tc>
        <w:tc>
          <w:tcPr>
            <w:tcW w:w="2228" w:type="dxa"/>
          </w:tcPr>
          <w:p w:rsidR="00E92789" w:rsidRDefault="00E92789" w:rsidP="00E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E92789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E92789" w:rsidRPr="00267A15" w:rsidRDefault="00E92789" w:rsidP="00E92789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Assignment No.</w:t>
            </w:r>
          </w:p>
        </w:tc>
        <w:tc>
          <w:tcPr>
            <w:tcW w:w="5676" w:type="dxa"/>
          </w:tcPr>
          <w:p w:rsidR="00E92789" w:rsidRPr="00267A15" w:rsidRDefault="00C84A5D" w:rsidP="00E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 xml:space="preserve">etrieve </w:t>
            </w:r>
            <w:r w:rsidR="000334EF">
              <w:rPr>
                <w:rFonts w:cstheme="minorHAnsi"/>
                <w:sz w:val="20"/>
                <w:szCs w:val="20"/>
              </w:rPr>
              <w:t>from upload file</w:t>
            </w:r>
          </w:p>
        </w:tc>
        <w:tc>
          <w:tcPr>
            <w:tcW w:w="2228" w:type="dxa"/>
          </w:tcPr>
          <w:p w:rsidR="00E92789" w:rsidRDefault="00E92789" w:rsidP="00E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E92789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E92789" w:rsidRPr="00267A15" w:rsidRDefault="00E92789" w:rsidP="00E92789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Name</w:t>
            </w:r>
          </w:p>
        </w:tc>
        <w:tc>
          <w:tcPr>
            <w:tcW w:w="5676" w:type="dxa"/>
          </w:tcPr>
          <w:p w:rsidR="00E92789" w:rsidRPr="00267A15" w:rsidRDefault="00C84A5D" w:rsidP="00E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etrieve from database base on assignment no.</w:t>
            </w:r>
          </w:p>
        </w:tc>
        <w:tc>
          <w:tcPr>
            <w:tcW w:w="2228" w:type="dxa"/>
          </w:tcPr>
          <w:p w:rsidR="00E92789" w:rsidRDefault="00E92789" w:rsidP="00E92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Staff Rank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56C">
              <w:rPr>
                <w:rFonts w:cstheme="minorHAnsi" w:hint="eastAsia"/>
                <w:sz w:val="20"/>
                <w:szCs w:val="20"/>
              </w:rPr>
              <w:t>R</w:t>
            </w:r>
            <w:r w:rsidRPr="0014056C">
              <w:rPr>
                <w:rFonts w:cstheme="minorHAnsi"/>
                <w:sz w:val="20"/>
                <w:szCs w:val="20"/>
              </w:rPr>
              <w:t>etrieve from database base on assignment no.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SHS Job Rank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56C">
              <w:rPr>
                <w:rFonts w:cstheme="minorHAnsi" w:hint="eastAsia"/>
                <w:sz w:val="20"/>
                <w:szCs w:val="20"/>
              </w:rPr>
              <w:t>R</w:t>
            </w:r>
            <w:r w:rsidRPr="0014056C">
              <w:rPr>
                <w:rFonts w:cstheme="minorHAnsi"/>
                <w:sz w:val="20"/>
                <w:szCs w:val="20"/>
              </w:rPr>
              <w:t>etrieve from database base on assignment no.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Job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2285">
              <w:rPr>
                <w:rFonts w:cstheme="minorHAnsi" w:hint="eastAsia"/>
                <w:sz w:val="20"/>
                <w:szCs w:val="20"/>
              </w:rPr>
              <w:t>R</w:t>
            </w:r>
            <w:r w:rsidRPr="00D42285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Work Location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2285">
              <w:rPr>
                <w:rFonts w:cstheme="minorHAnsi" w:hint="eastAsia"/>
                <w:sz w:val="20"/>
                <w:szCs w:val="20"/>
              </w:rPr>
              <w:t>R</w:t>
            </w:r>
            <w:r w:rsidRPr="00D42285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E92789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E92789" w:rsidRPr="00267A15" w:rsidRDefault="00E92789" w:rsidP="00E92789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HA/CS</w:t>
            </w:r>
          </w:p>
        </w:tc>
        <w:tc>
          <w:tcPr>
            <w:tcW w:w="5676" w:type="dxa"/>
          </w:tcPr>
          <w:p w:rsidR="00E92789" w:rsidRPr="00267A15" w:rsidRDefault="00C84A5D" w:rsidP="00E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R</w:t>
            </w:r>
            <w:r>
              <w:rPr>
                <w:rFonts w:cstheme="minorHAnsi"/>
                <w:sz w:val="20"/>
                <w:szCs w:val="20"/>
              </w:rPr>
              <w:t>etrieve from database base on assignment no.</w:t>
            </w:r>
          </w:p>
        </w:tc>
        <w:tc>
          <w:tcPr>
            <w:tcW w:w="2228" w:type="dxa"/>
          </w:tcPr>
          <w:p w:rsidR="00E92789" w:rsidRDefault="00E92789" w:rsidP="00E92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Hour Type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7DA">
              <w:rPr>
                <w:rFonts w:cstheme="minorHAnsi" w:hint="eastAsia"/>
                <w:sz w:val="20"/>
                <w:szCs w:val="20"/>
              </w:rPr>
              <w:t>R</w:t>
            </w:r>
            <w:r w:rsidRPr="00E477DA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COA Inst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77DA">
              <w:rPr>
                <w:rFonts w:cstheme="minorHAnsi" w:hint="eastAsia"/>
                <w:sz w:val="20"/>
                <w:szCs w:val="20"/>
              </w:rPr>
              <w:t>R</w:t>
            </w:r>
            <w:r w:rsidRPr="00E477DA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COA Fund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ECC">
              <w:rPr>
                <w:rFonts w:cstheme="minorHAnsi" w:hint="eastAsia"/>
                <w:sz w:val="20"/>
                <w:szCs w:val="20"/>
              </w:rPr>
              <w:t>R</w:t>
            </w:r>
            <w:r w:rsidRPr="00126ECC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COA Section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ECC">
              <w:rPr>
                <w:rFonts w:cstheme="minorHAnsi" w:hint="eastAsia"/>
                <w:sz w:val="20"/>
                <w:szCs w:val="20"/>
              </w:rPr>
              <w:t>R</w:t>
            </w:r>
            <w:r w:rsidRPr="00126ECC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 xml:space="preserve">COA Analytic 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ECC">
              <w:rPr>
                <w:rFonts w:cstheme="minorHAnsi" w:hint="eastAsia"/>
                <w:sz w:val="20"/>
                <w:szCs w:val="20"/>
              </w:rPr>
              <w:t>R</w:t>
            </w:r>
            <w:r w:rsidRPr="00126ECC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COA Type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ECC">
              <w:rPr>
                <w:rFonts w:cstheme="minorHAnsi" w:hint="eastAsia"/>
                <w:sz w:val="20"/>
                <w:szCs w:val="20"/>
              </w:rPr>
              <w:t>R</w:t>
            </w:r>
            <w:r w:rsidRPr="00126ECC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Earned Month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6ECC">
              <w:rPr>
                <w:rFonts w:cstheme="minorHAnsi" w:hint="eastAsia"/>
                <w:sz w:val="20"/>
                <w:szCs w:val="20"/>
              </w:rPr>
              <w:t>R</w:t>
            </w:r>
            <w:r w:rsidRPr="00126ECC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t>Date/No. of hours worked</w:t>
            </w:r>
          </w:p>
        </w:tc>
        <w:tc>
          <w:tcPr>
            <w:tcW w:w="5676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26ECC">
              <w:rPr>
                <w:rFonts w:cstheme="minorHAnsi" w:hint="eastAsia"/>
                <w:sz w:val="20"/>
                <w:szCs w:val="20"/>
              </w:rPr>
              <w:t>R</w:t>
            </w:r>
            <w:r w:rsidRPr="00126ECC">
              <w:rPr>
                <w:rFonts w:cstheme="minorHAnsi"/>
                <w:sz w:val="20"/>
                <w:szCs w:val="20"/>
              </w:rPr>
              <w:t>etrieve from upload file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  <w:tr w:rsidR="00C84A5D" w:rsidTr="00B621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2" w:type="dxa"/>
          </w:tcPr>
          <w:p w:rsidR="00C84A5D" w:rsidRPr="00267A15" w:rsidRDefault="00C84A5D" w:rsidP="00C84A5D">
            <w:pPr>
              <w:rPr>
                <w:rFonts w:cstheme="minorHAnsi"/>
                <w:b w:val="0"/>
                <w:sz w:val="20"/>
                <w:szCs w:val="20"/>
              </w:rPr>
            </w:pPr>
            <w:r w:rsidRPr="00267A15">
              <w:rPr>
                <w:rFonts w:cstheme="minorHAnsi"/>
                <w:b w:val="0"/>
                <w:sz w:val="20"/>
                <w:szCs w:val="20"/>
              </w:rPr>
              <w:lastRenderedPageBreak/>
              <w:t>Total no. of hours worked</w:t>
            </w:r>
          </w:p>
        </w:tc>
        <w:tc>
          <w:tcPr>
            <w:tcW w:w="5676" w:type="dxa"/>
          </w:tcPr>
          <w:p w:rsidR="00C84A5D" w:rsidRPr="00267A15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 w:hint="eastAsia"/>
                <w:sz w:val="20"/>
                <w:szCs w:val="20"/>
              </w:rPr>
              <w:t>S</w:t>
            </w:r>
            <w:r>
              <w:rPr>
                <w:rFonts w:cstheme="minorHAnsi"/>
                <w:sz w:val="20"/>
                <w:szCs w:val="20"/>
              </w:rPr>
              <w:t>um of Date/No. of hours worked</w:t>
            </w:r>
          </w:p>
        </w:tc>
        <w:tc>
          <w:tcPr>
            <w:tcW w:w="2228" w:type="dxa"/>
          </w:tcPr>
          <w:p w:rsidR="00C84A5D" w:rsidRDefault="00C84A5D" w:rsidP="00C84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2CF2">
              <w:rPr>
                <w:rFonts w:cstheme="minorHAnsi" w:hint="eastAsia"/>
                <w:sz w:val="20"/>
                <w:szCs w:val="20"/>
              </w:rPr>
              <w:t>L</w:t>
            </w:r>
            <w:r w:rsidRPr="00782CF2">
              <w:rPr>
                <w:rFonts w:cstheme="minorHAnsi"/>
                <w:sz w:val="20"/>
                <w:szCs w:val="20"/>
              </w:rPr>
              <w:t>abel</w:t>
            </w:r>
          </w:p>
        </w:tc>
      </w:tr>
    </w:tbl>
    <w:p w:rsidR="00516BA7" w:rsidRPr="00D0205C" w:rsidRDefault="00516BA7" w:rsidP="00516BA7">
      <w:pPr>
        <w:rPr>
          <w:b/>
        </w:rPr>
      </w:pPr>
    </w:p>
    <w:p w:rsidR="00516BA7" w:rsidRDefault="00516BA7" w:rsidP="00516BA7">
      <w:pPr>
        <w:rPr>
          <w:sz w:val="20"/>
          <w:szCs w:val="20"/>
        </w:rPr>
      </w:pPr>
    </w:p>
    <w:p w:rsidR="00516BA7" w:rsidRPr="00D0205C" w:rsidRDefault="00516BA7" w:rsidP="00516BA7">
      <w:pPr>
        <w:rPr>
          <w:b/>
        </w:rPr>
      </w:pPr>
      <w:r w:rsidRPr="00D0205C">
        <w:rPr>
          <w:rFonts w:hint="eastAsia"/>
          <w:b/>
        </w:rPr>
        <w:t>S</w:t>
      </w:r>
      <w:r w:rsidRPr="00D0205C">
        <w:rPr>
          <w:b/>
        </w:rPr>
        <w:t>creen Button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7614"/>
      </w:tblGrid>
      <w:tr w:rsidR="00516BA7" w:rsidTr="00F46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RDefault="00516BA7" w:rsidP="00F46451">
            <w:r>
              <w:t>Button</w:t>
            </w:r>
          </w:p>
        </w:tc>
        <w:tc>
          <w:tcPr>
            <w:tcW w:w="7614" w:type="dxa"/>
          </w:tcPr>
          <w:p w:rsidR="00516BA7" w:rsidRDefault="00516BA7" w:rsidP="00F464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516BA7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RPr="001E184F" w:rsidRDefault="00516BA7" w:rsidP="00F46451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Download Attendant Template</w:t>
            </w:r>
            <w:r w:rsidRPr="001E184F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614" w:type="dxa"/>
          </w:tcPr>
          <w:p w:rsidR="00516BA7" w:rsidRPr="001E184F" w:rsidRDefault="008A353D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user download the attendant template.</w:t>
            </w:r>
          </w:p>
        </w:tc>
      </w:tr>
      <w:tr w:rsidR="00516BA7" w:rsidTr="00F4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RPr="001E184F" w:rsidRDefault="00516BA7" w:rsidP="00F46451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U</w:t>
            </w:r>
            <w:r>
              <w:rPr>
                <w:b w:val="0"/>
                <w:sz w:val="20"/>
                <w:szCs w:val="20"/>
              </w:rPr>
              <w:t xml:space="preserve">pload </w:t>
            </w:r>
          </w:p>
        </w:tc>
        <w:tc>
          <w:tcPr>
            <w:tcW w:w="7614" w:type="dxa"/>
          </w:tcPr>
          <w:p w:rsidR="00516BA7" w:rsidRPr="001E184F" w:rsidRDefault="008A353D" w:rsidP="00F4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 user upload the attendant template.</w:t>
            </w:r>
          </w:p>
        </w:tc>
      </w:tr>
      <w:tr w:rsidR="00516BA7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RDefault="00516BA7" w:rsidP="00F46451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S</w:t>
            </w:r>
            <w:r>
              <w:rPr>
                <w:b w:val="0"/>
                <w:sz w:val="20"/>
                <w:szCs w:val="20"/>
              </w:rPr>
              <w:t xml:space="preserve">how/Hide </w:t>
            </w:r>
            <w:r w:rsidR="00267A15">
              <w:rPr>
                <w:b w:val="0"/>
                <w:sz w:val="20"/>
                <w:szCs w:val="20"/>
              </w:rPr>
              <w:t>COA Details</w:t>
            </w:r>
          </w:p>
        </w:tc>
        <w:tc>
          <w:tcPr>
            <w:tcW w:w="7614" w:type="dxa"/>
          </w:tcPr>
          <w:p w:rsidR="00516BA7" w:rsidRPr="001E184F" w:rsidRDefault="008A353D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how/Hide COA details in Details part.</w:t>
            </w:r>
          </w:p>
        </w:tc>
      </w:tr>
      <w:tr w:rsidR="00516BA7" w:rsidTr="00F46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516BA7" w:rsidRPr="001E184F" w:rsidRDefault="00267A15" w:rsidP="00F46451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Show/Hide No. of Hours worked details</w:t>
            </w:r>
          </w:p>
        </w:tc>
        <w:tc>
          <w:tcPr>
            <w:tcW w:w="7614" w:type="dxa"/>
          </w:tcPr>
          <w:p w:rsidR="00516BA7" w:rsidRPr="001E184F" w:rsidRDefault="008A353D" w:rsidP="00F464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how/Hide </w:t>
            </w:r>
            <w:r w:rsidRPr="008A353D">
              <w:rPr>
                <w:sz w:val="20"/>
                <w:szCs w:val="20"/>
              </w:rPr>
              <w:t xml:space="preserve">No. of Hours worked </w:t>
            </w:r>
            <w:r>
              <w:rPr>
                <w:sz w:val="20"/>
                <w:szCs w:val="20"/>
              </w:rPr>
              <w:t>details in Details part.</w:t>
            </w:r>
          </w:p>
        </w:tc>
      </w:tr>
      <w:tr w:rsidR="00267A15" w:rsidTr="00F46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67A15" w:rsidRDefault="00267A15" w:rsidP="00F46451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b w:val="0"/>
                <w:sz w:val="20"/>
                <w:szCs w:val="20"/>
              </w:rPr>
              <w:t>lear</w:t>
            </w:r>
          </w:p>
        </w:tc>
        <w:tc>
          <w:tcPr>
            <w:tcW w:w="7614" w:type="dxa"/>
          </w:tcPr>
          <w:p w:rsidR="00267A15" w:rsidRPr="001E184F" w:rsidRDefault="008A353D" w:rsidP="00F464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lear all uploaded record.</w:t>
            </w:r>
          </w:p>
        </w:tc>
      </w:tr>
    </w:tbl>
    <w:p w:rsidR="00516BA7" w:rsidRPr="00516BA7" w:rsidRDefault="00516BA7" w:rsidP="00516BA7">
      <w:pPr>
        <w:rPr>
          <w:sz w:val="20"/>
          <w:szCs w:val="20"/>
        </w:rPr>
      </w:pPr>
    </w:p>
    <w:p w:rsidR="00516BA7" w:rsidRDefault="00516BA7">
      <w:pPr>
        <w:widowControl/>
      </w:pPr>
      <w:r>
        <w:br w:type="page"/>
      </w:r>
    </w:p>
    <w:p w:rsidR="00516BA7" w:rsidRDefault="00142E59" w:rsidP="00142E59">
      <w:pPr>
        <w:pStyle w:val="1"/>
      </w:pPr>
      <w:bookmarkStart w:id="53" w:name="_Toc531356407"/>
      <w:r w:rsidRPr="00142E59">
        <w:lastRenderedPageBreak/>
        <w:t>Appendix</w:t>
      </w:r>
      <w:r>
        <w:t xml:space="preserve"> 1. Attendant template</w:t>
      </w:r>
      <w:bookmarkEnd w:id="53"/>
    </w:p>
    <w:p w:rsidR="008046D8" w:rsidRDefault="008046D8" w:rsidP="007234D5">
      <w:pPr>
        <w:pStyle w:val="6"/>
        <w:ind w:left="480"/>
      </w:pPr>
      <w:r>
        <w:rPr>
          <w:rFonts w:hint="eastAsia"/>
        </w:rPr>
        <w:t>H</w:t>
      </w:r>
      <w:r>
        <w:t>eader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046D8" w:rsidTr="00DA6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46D8" w:rsidRPr="00DA67E5" w:rsidRDefault="008046D8">
            <w:r w:rsidRPr="00DA67E5">
              <w:rPr>
                <w:rFonts w:hint="eastAsia"/>
              </w:rPr>
              <w:t>F</w:t>
            </w:r>
            <w:r w:rsidRPr="00DA67E5">
              <w:t>ield</w:t>
            </w:r>
          </w:p>
        </w:tc>
        <w:tc>
          <w:tcPr>
            <w:tcW w:w="5607" w:type="dxa"/>
          </w:tcPr>
          <w:p w:rsidR="008046D8" w:rsidRPr="00DA67E5" w:rsidRDefault="008046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7E5">
              <w:t>Description</w:t>
            </w:r>
          </w:p>
        </w:tc>
      </w:tr>
      <w:tr w:rsidR="008046D8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046D8" w:rsidRPr="00232248" w:rsidRDefault="008046D8" w:rsidP="008046D8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Project/ No.</w:t>
            </w:r>
          </w:p>
        </w:tc>
        <w:tc>
          <w:tcPr>
            <w:tcW w:w="5607" w:type="dxa"/>
          </w:tcPr>
          <w:p w:rsidR="008046D8" w:rsidRPr="00232248" w:rsidRDefault="007D2305" w:rsidP="008046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2305" w:rsidRPr="00232248" w:rsidRDefault="0039427D" w:rsidP="007D2305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Project Type</w:t>
            </w:r>
            <w:r w:rsidR="007D2305" w:rsidRPr="00232248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5607" w:type="dxa"/>
          </w:tcPr>
          <w:p w:rsidR="007D2305" w:rsidRPr="00232248" w:rsidRDefault="007D2305" w:rsidP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2305" w:rsidRPr="00232248" w:rsidRDefault="0039427D" w:rsidP="007D2305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Hospital/Department</w:t>
            </w:r>
          </w:p>
        </w:tc>
        <w:tc>
          <w:tcPr>
            <w:tcW w:w="5607" w:type="dxa"/>
          </w:tcPr>
          <w:p w:rsidR="007D2305" w:rsidRPr="00232248" w:rsidRDefault="007D2305" w:rsidP="007D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2305" w:rsidRPr="00232248" w:rsidRDefault="0039427D" w:rsidP="007D2305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Work Location</w:t>
            </w:r>
          </w:p>
        </w:tc>
        <w:tc>
          <w:tcPr>
            <w:tcW w:w="5607" w:type="dxa"/>
          </w:tcPr>
          <w:p w:rsidR="007D2305" w:rsidRPr="00232248" w:rsidRDefault="007D2305" w:rsidP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D2305" w:rsidRPr="00232248" w:rsidRDefault="0039427D" w:rsidP="007D2305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Pay Month</w:t>
            </w:r>
          </w:p>
        </w:tc>
        <w:tc>
          <w:tcPr>
            <w:tcW w:w="5607" w:type="dxa"/>
          </w:tcPr>
          <w:p w:rsidR="007D2305" w:rsidRPr="00232248" w:rsidRDefault="007D2305" w:rsidP="007D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P</w:t>
            </w:r>
            <w:r w:rsidRPr="00232248">
              <w:rPr>
                <w:sz w:val="20"/>
                <w:szCs w:val="20"/>
              </w:rPr>
              <w:t>re-filled claim request information.</w:t>
            </w:r>
          </w:p>
        </w:tc>
      </w:tr>
    </w:tbl>
    <w:p w:rsidR="008046D8" w:rsidRDefault="008046D8"/>
    <w:p w:rsidR="008046D8" w:rsidRDefault="007D2305" w:rsidP="007234D5">
      <w:pPr>
        <w:pStyle w:val="6"/>
        <w:ind w:left="480"/>
      </w:pPr>
      <w:r>
        <w:rPr>
          <w:rFonts w:hint="eastAsia"/>
        </w:rPr>
        <w:t>D</w:t>
      </w:r>
      <w:r>
        <w:t>etails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D2305" w:rsidTr="00DA67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DA67E5" w:rsidRDefault="007D2305">
            <w:r w:rsidRPr="00DA67E5">
              <w:rPr>
                <w:rFonts w:hint="eastAsia"/>
              </w:rPr>
              <w:t>F</w:t>
            </w:r>
            <w:r w:rsidRPr="00DA67E5">
              <w:t>ield</w:t>
            </w:r>
          </w:p>
        </w:tc>
        <w:tc>
          <w:tcPr>
            <w:tcW w:w="6174" w:type="dxa"/>
          </w:tcPr>
          <w:p w:rsidR="007D2305" w:rsidRPr="00DA67E5" w:rsidRDefault="007D23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A67E5">
              <w:rPr>
                <w:rFonts w:hint="eastAsia"/>
              </w:rPr>
              <w:t>D</w:t>
            </w:r>
            <w:r w:rsidRPr="00DA67E5">
              <w:t>escription</w:t>
            </w: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39427D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Assignment No.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39427D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Name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39427D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W</w:t>
            </w:r>
            <w:r w:rsidRPr="00232248">
              <w:rPr>
                <w:b w:val="0"/>
                <w:sz w:val="20"/>
                <w:szCs w:val="20"/>
              </w:rPr>
              <w:t>ork Location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39427D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>Job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9427D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39427D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Ho</w:t>
            </w:r>
            <w:r w:rsidRPr="00232248">
              <w:rPr>
                <w:b w:val="0"/>
                <w:sz w:val="20"/>
                <w:szCs w:val="20"/>
              </w:rPr>
              <w:t>ur type</w:t>
            </w:r>
          </w:p>
        </w:tc>
        <w:tc>
          <w:tcPr>
            <w:tcW w:w="6174" w:type="dxa"/>
          </w:tcPr>
          <w:p w:rsidR="0039427D" w:rsidRPr="00232248" w:rsidRDefault="00F30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St</w:t>
            </w:r>
            <w:r w:rsidRPr="00232248">
              <w:rPr>
                <w:sz w:val="20"/>
                <w:szCs w:val="20"/>
              </w:rPr>
              <w:t>andard / Non-Standard / Night</w:t>
            </w:r>
          </w:p>
        </w:tc>
      </w:tr>
      <w:tr w:rsidR="008D7902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Inst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D7902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Fund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D7902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Section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D7902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Analytic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D7902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8D7902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C</w:t>
            </w:r>
            <w:r w:rsidRPr="00232248">
              <w:rPr>
                <w:b w:val="0"/>
                <w:sz w:val="20"/>
                <w:szCs w:val="20"/>
              </w:rPr>
              <w:t>OA Type</w:t>
            </w:r>
          </w:p>
        </w:tc>
        <w:tc>
          <w:tcPr>
            <w:tcW w:w="6174" w:type="dxa"/>
          </w:tcPr>
          <w:p w:rsidR="008D7902" w:rsidRPr="00232248" w:rsidRDefault="008D7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7D2305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8D7902">
            <w:pPr>
              <w:rPr>
                <w:b w:val="0"/>
                <w:sz w:val="20"/>
                <w:szCs w:val="20"/>
              </w:rPr>
            </w:pPr>
            <w:r w:rsidRPr="00232248">
              <w:rPr>
                <w:b w:val="0"/>
                <w:sz w:val="20"/>
                <w:szCs w:val="20"/>
              </w:rPr>
              <w:t xml:space="preserve">Earned </w:t>
            </w:r>
            <w:r w:rsidR="007D2305" w:rsidRPr="00232248">
              <w:rPr>
                <w:rFonts w:hint="eastAsia"/>
                <w:b w:val="0"/>
                <w:sz w:val="20"/>
                <w:szCs w:val="20"/>
              </w:rPr>
              <w:t>M</w:t>
            </w:r>
            <w:r w:rsidR="007D2305" w:rsidRPr="00232248">
              <w:rPr>
                <w:b w:val="0"/>
                <w:sz w:val="20"/>
                <w:szCs w:val="20"/>
              </w:rPr>
              <w:t>onth</w:t>
            </w:r>
          </w:p>
        </w:tc>
        <w:tc>
          <w:tcPr>
            <w:tcW w:w="6174" w:type="dxa"/>
          </w:tcPr>
          <w:p w:rsidR="007D2305" w:rsidRPr="00232248" w:rsidRDefault="00DA5F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F</w:t>
            </w:r>
            <w:r>
              <w:rPr>
                <w:sz w:val="20"/>
                <w:szCs w:val="20"/>
              </w:rPr>
              <w:t xml:space="preserve">ormat </w:t>
            </w:r>
            <w:r w:rsidRPr="00B63815">
              <w:rPr>
                <w:sz w:val="20"/>
                <w:szCs w:val="20"/>
                <w:highlight w:val="yellow"/>
              </w:rPr>
              <w:t>CCYYMM</w:t>
            </w:r>
          </w:p>
        </w:tc>
      </w:tr>
      <w:tr w:rsidR="007D2305" w:rsidTr="00DA67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7D2305" w:rsidRPr="00232248" w:rsidRDefault="007D2305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D</w:t>
            </w:r>
            <w:r w:rsidRPr="00232248">
              <w:rPr>
                <w:b w:val="0"/>
                <w:sz w:val="20"/>
                <w:szCs w:val="20"/>
              </w:rPr>
              <w:t>ate / No. of hours worked</w:t>
            </w:r>
          </w:p>
        </w:tc>
        <w:tc>
          <w:tcPr>
            <w:tcW w:w="6174" w:type="dxa"/>
          </w:tcPr>
          <w:p w:rsidR="007D2305" w:rsidRPr="00232248" w:rsidRDefault="007D2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301C6" w:rsidTr="00DA67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F301C6" w:rsidRPr="00232248" w:rsidRDefault="00F301C6">
            <w:pPr>
              <w:rPr>
                <w:b w:val="0"/>
                <w:sz w:val="20"/>
                <w:szCs w:val="20"/>
              </w:rPr>
            </w:pPr>
            <w:r w:rsidRPr="00232248">
              <w:rPr>
                <w:rFonts w:hint="eastAsia"/>
                <w:b w:val="0"/>
                <w:sz w:val="20"/>
                <w:szCs w:val="20"/>
              </w:rPr>
              <w:t>T</w:t>
            </w:r>
            <w:r w:rsidRPr="00232248">
              <w:rPr>
                <w:b w:val="0"/>
                <w:sz w:val="20"/>
                <w:szCs w:val="20"/>
              </w:rPr>
              <w:t>otal</w:t>
            </w:r>
          </w:p>
        </w:tc>
        <w:tc>
          <w:tcPr>
            <w:tcW w:w="6174" w:type="dxa"/>
          </w:tcPr>
          <w:p w:rsidR="00F301C6" w:rsidRPr="00232248" w:rsidRDefault="00F301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32248">
              <w:rPr>
                <w:rFonts w:hint="eastAsia"/>
                <w:sz w:val="20"/>
                <w:szCs w:val="20"/>
              </w:rPr>
              <w:t>S</w:t>
            </w:r>
            <w:r w:rsidRPr="00232248">
              <w:rPr>
                <w:sz w:val="20"/>
                <w:szCs w:val="20"/>
              </w:rPr>
              <w:t xml:space="preserve">um of </w:t>
            </w:r>
            <w:r w:rsidRPr="00232248">
              <w:rPr>
                <w:rFonts w:hint="eastAsia"/>
                <w:sz w:val="20"/>
                <w:szCs w:val="20"/>
              </w:rPr>
              <w:t>D</w:t>
            </w:r>
            <w:r w:rsidRPr="00232248">
              <w:rPr>
                <w:sz w:val="20"/>
                <w:szCs w:val="20"/>
              </w:rPr>
              <w:t>ate / No. of hours worked</w:t>
            </w:r>
          </w:p>
        </w:tc>
      </w:tr>
    </w:tbl>
    <w:p w:rsidR="007D2305" w:rsidRDefault="007D2305"/>
    <w:p w:rsidR="00886499" w:rsidRDefault="008046D8" w:rsidP="00142E59">
      <w:r>
        <w:rPr>
          <w:rFonts w:hint="eastAsia"/>
          <w:noProof/>
        </w:rPr>
        <w:drawing>
          <wp:inline distT="0" distB="0" distL="0" distR="0" wp14:anchorId="07177B9E" wp14:editId="2AEE0636">
            <wp:extent cx="5274310" cy="109093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58B" w:rsidRPr="00886499" w:rsidRDefault="00142E59" w:rsidP="00142E59">
      <w:pPr>
        <w:pStyle w:val="1"/>
      </w:pPr>
      <w:bookmarkStart w:id="54" w:name="_Toc531356408"/>
      <w:r w:rsidRPr="00142E59">
        <w:lastRenderedPageBreak/>
        <w:t>Appendix</w:t>
      </w:r>
      <w:r w:rsidRPr="00142E59">
        <w:rPr>
          <w:rFonts w:hint="eastAsia"/>
        </w:rPr>
        <w:t xml:space="preserve"> </w:t>
      </w:r>
      <w:r>
        <w:t xml:space="preserve">2. </w:t>
      </w:r>
      <w:r w:rsidR="00AA658B" w:rsidRPr="00886499">
        <w:rPr>
          <w:rFonts w:hint="eastAsia"/>
        </w:rPr>
        <w:t>V</w:t>
      </w:r>
      <w:r w:rsidR="00AA658B" w:rsidRPr="00886499">
        <w:t>alidation</w:t>
      </w:r>
      <w:bookmarkEnd w:id="54"/>
      <w:r w:rsidR="00AA658B" w:rsidRPr="00886499">
        <w:t xml:space="preserve"> </w:t>
      </w:r>
    </w:p>
    <w:p w:rsidR="00AA658B" w:rsidRDefault="00AA658B">
      <w:r>
        <w:rPr>
          <w:rFonts w:hint="eastAsia"/>
        </w:rPr>
        <w:t>W</w:t>
      </w:r>
      <w:r>
        <w:t>hen upload the template, system will do a validation checking</w:t>
      </w:r>
      <w:r w:rsidR="00DA67E5">
        <w:t xml:space="preserve">, there are three types of the validation: 1. </w:t>
      </w:r>
      <w:r w:rsidR="00DA67E5" w:rsidRPr="00051BE4">
        <w:rPr>
          <w:b/>
        </w:rPr>
        <w:t>Passed</w:t>
      </w:r>
      <w:r w:rsidR="00DA67E5">
        <w:t xml:space="preserve">, 2. </w:t>
      </w:r>
      <w:r w:rsidR="00DA67E5" w:rsidRPr="00051BE4">
        <w:rPr>
          <w:b/>
        </w:rPr>
        <w:t>Warning</w:t>
      </w:r>
      <w:r w:rsidR="00DA67E5">
        <w:t xml:space="preserve">, 3. </w:t>
      </w:r>
      <w:r w:rsidR="00DA67E5" w:rsidRPr="00051BE4">
        <w:rPr>
          <w:b/>
        </w:rPr>
        <w:t>Error</w:t>
      </w:r>
      <w:r w:rsidR="00DA67E5">
        <w:t xml:space="preserve">. </w:t>
      </w:r>
    </w:p>
    <w:p w:rsidR="00DA67E5" w:rsidRDefault="00DA67E5">
      <w:r>
        <w:t>After upload the file, system will pop a dialog to show the validation result with type equal “</w:t>
      </w:r>
      <w:r w:rsidRPr="00051BE4">
        <w:rPr>
          <w:b/>
        </w:rPr>
        <w:t>Warning</w:t>
      </w:r>
      <w:r>
        <w:t>” or “</w:t>
      </w:r>
      <w:r w:rsidRPr="00051BE4">
        <w:rPr>
          <w:b/>
        </w:rPr>
        <w:t>Error</w:t>
      </w:r>
      <w:r>
        <w:t>”. If the file has any record with “</w:t>
      </w:r>
      <w:r w:rsidRPr="00051BE4">
        <w:rPr>
          <w:b/>
        </w:rPr>
        <w:t>Error</w:t>
      </w:r>
      <w:r>
        <w:t>”, user need fix the problem in the file and then re-upload the file. If the file has record with “</w:t>
      </w:r>
      <w:r w:rsidRPr="00051BE4">
        <w:rPr>
          <w:b/>
        </w:rPr>
        <w:t>Warning</w:t>
      </w:r>
      <w:r>
        <w:t>”, system will pop a confirm dialog to do the double confirm before system accept the upload file record.</w:t>
      </w:r>
    </w:p>
    <w:p w:rsidR="00DA67E5" w:rsidRDefault="00DA67E5"/>
    <w:p w:rsidR="00DA67E5" w:rsidRDefault="00DA67E5" w:rsidP="00051BE4">
      <w:pPr>
        <w:pStyle w:val="a6"/>
      </w:pPr>
      <w:r>
        <w:rPr>
          <w:rFonts w:hint="eastAsia"/>
        </w:rPr>
        <w:t>F</w:t>
      </w:r>
      <w:r>
        <w:t>ield Validation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2552"/>
        <w:gridCol w:w="850"/>
        <w:gridCol w:w="4536"/>
      </w:tblGrid>
      <w:tr w:rsidR="00146C1B" w:rsidTr="00326B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566D3E">
            <w:pPr>
              <w:rPr>
                <w:sz w:val="20"/>
                <w:szCs w:val="20"/>
              </w:rPr>
            </w:pPr>
            <w:r w:rsidRPr="00566D3E">
              <w:rPr>
                <w:rFonts w:hint="eastAsia"/>
                <w:sz w:val="20"/>
                <w:szCs w:val="20"/>
              </w:rPr>
              <w:t>Fi</w:t>
            </w:r>
            <w:r w:rsidRPr="00566D3E">
              <w:rPr>
                <w:sz w:val="20"/>
                <w:szCs w:val="20"/>
              </w:rPr>
              <w:t>eld</w:t>
            </w:r>
          </w:p>
        </w:tc>
        <w:tc>
          <w:tcPr>
            <w:tcW w:w="2552" w:type="dxa"/>
          </w:tcPr>
          <w:p w:rsidR="00146C1B" w:rsidRPr="00566D3E" w:rsidRDefault="0056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D3E">
              <w:rPr>
                <w:rFonts w:hint="eastAsia"/>
                <w:sz w:val="20"/>
                <w:szCs w:val="20"/>
              </w:rPr>
              <w:t>V</w:t>
            </w:r>
            <w:r w:rsidRPr="00566D3E">
              <w:rPr>
                <w:sz w:val="20"/>
                <w:szCs w:val="20"/>
              </w:rPr>
              <w:t>alidation</w:t>
            </w:r>
          </w:p>
        </w:tc>
        <w:tc>
          <w:tcPr>
            <w:tcW w:w="850" w:type="dxa"/>
          </w:tcPr>
          <w:p w:rsidR="00146C1B" w:rsidRPr="00566D3E" w:rsidRDefault="0056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D3E">
              <w:rPr>
                <w:rFonts w:hint="eastAsia"/>
                <w:sz w:val="20"/>
                <w:szCs w:val="20"/>
              </w:rPr>
              <w:t>T</w:t>
            </w:r>
            <w:r w:rsidRPr="00566D3E">
              <w:rPr>
                <w:sz w:val="20"/>
                <w:szCs w:val="20"/>
              </w:rPr>
              <w:t>ype</w:t>
            </w:r>
          </w:p>
        </w:tc>
        <w:tc>
          <w:tcPr>
            <w:tcW w:w="4536" w:type="dxa"/>
          </w:tcPr>
          <w:p w:rsidR="00146C1B" w:rsidRPr="00566D3E" w:rsidRDefault="00566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66D3E">
              <w:rPr>
                <w:rFonts w:hint="eastAsia"/>
                <w:sz w:val="20"/>
                <w:szCs w:val="20"/>
              </w:rPr>
              <w:t>E</w:t>
            </w:r>
            <w:r w:rsidRPr="00566D3E">
              <w:rPr>
                <w:sz w:val="20"/>
                <w:szCs w:val="20"/>
              </w:rPr>
              <w:t>rror Message</w:t>
            </w:r>
          </w:p>
        </w:tc>
      </w:tr>
      <w:tr w:rsidR="00146C1B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566D3E">
            <w:pPr>
              <w:rPr>
                <w:b w:val="0"/>
                <w:sz w:val="20"/>
                <w:szCs w:val="20"/>
              </w:rPr>
            </w:pPr>
            <w:r w:rsidRPr="00566D3E">
              <w:rPr>
                <w:rFonts w:hint="eastAsia"/>
                <w:b w:val="0"/>
                <w:sz w:val="20"/>
                <w:szCs w:val="20"/>
              </w:rPr>
              <w:t>A</w:t>
            </w:r>
            <w:r w:rsidRPr="00566D3E">
              <w:rPr>
                <w:b w:val="0"/>
                <w:sz w:val="20"/>
                <w:szCs w:val="20"/>
              </w:rPr>
              <w:t xml:space="preserve">ssignment No. </w:t>
            </w:r>
          </w:p>
        </w:tc>
        <w:tc>
          <w:tcPr>
            <w:tcW w:w="2552" w:type="dxa"/>
          </w:tcPr>
          <w:p w:rsidR="00146C1B" w:rsidRPr="00566D3E" w:rsidRDefault="00BC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Mandatory </w:t>
            </w:r>
          </w:p>
        </w:tc>
        <w:tc>
          <w:tcPr>
            <w:tcW w:w="850" w:type="dxa"/>
          </w:tcPr>
          <w:p w:rsidR="00146C1B" w:rsidRPr="00566D3E" w:rsidRDefault="00BC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BC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Assignment number cannot be empty.</w:t>
            </w:r>
          </w:p>
        </w:tc>
      </w:tr>
      <w:tr w:rsidR="00146C1B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BC1DAA" w:rsidRDefault="00BC1DAA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N</w:t>
            </w:r>
            <w:r>
              <w:rPr>
                <w:b w:val="0"/>
                <w:sz w:val="20"/>
                <w:szCs w:val="20"/>
              </w:rPr>
              <w:t>ame</w:t>
            </w:r>
          </w:p>
        </w:tc>
        <w:tc>
          <w:tcPr>
            <w:tcW w:w="2552" w:type="dxa"/>
          </w:tcPr>
          <w:p w:rsidR="00146C1B" w:rsidRPr="00566D3E" w:rsidRDefault="00BC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850" w:type="dxa"/>
          </w:tcPr>
          <w:p w:rsidR="00146C1B" w:rsidRPr="00566D3E" w:rsidRDefault="00BC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BC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Name cannot be empty.</w:t>
            </w:r>
          </w:p>
        </w:tc>
      </w:tr>
      <w:tr w:rsidR="00146C1B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BC1DAA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W</w:t>
            </w:r>
            <w:r>
              <w:rPr>
                <w:b w:val="0"/>
                <w:sz w:val="20"/>
                <w:szCs w:val="20"/>
              </w:rPr>
              <w:t>ork Location</w:t>
            </w:r>
          </w:p>
        </w:tc>
        <w:tc>
          <w:tcPr>
            <w:tcW w:w="2552" w:type="dxa"/>
          </w:tcPr>
          <w:p w:rsidR="00146C1B" w:rsidRPr="00566D3E" w:rsidRDefault="00BC1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850" w:type="dxa"/>
          </w:tcPr>
          <w:p w:rsidR="00146C1B" w:rsidRPr="00566D3E" w:rsidRDefault="0088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88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Work Location cannot be empty.</w:t>
            </w:r>
          </w:p>
        </w:tc>
      </w:tr>
      <w:tr w:rsidR="00146C1B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BC1DAA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H</w:t>
            </w:r>
            <w:r>
              <w:rPr>
                <w:b w:val="0"/>
                <w:sz w:val="20"/>
                <w:szCs w:val="20"/>
              </w:rPr>
              <w:t>our Type</w:t>
            </w:r>
          </w:p>
        </w:tc>
        <w:tc>
          <w:tcPr>
            <w:tcW w:w="2552" w:type="dxa"/>
          </w:tcPr>
          <w:p w:rsidR="00146C1B" w:rsidRPr="00566D3E" w:rsidRDefault="00BC1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850" w:type="dxa"/>
          </w:tcPr>
          <w:p w:rsidR="00146C1B" w:rsidRPr="00566D3E" w:rsidRDefault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BC1DAA" w:rsidRDefault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Hour Type cannot be empty.</w:t>
            </w:r>
          </w:p>
        </w:tc>
      </w:tr>
      <w:tr w:rsidR="00146C1B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566D3E" w:rsidRDefault="00BC1DAA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H</w:t>
            </w:r>
            <w:r>
              <w:rPr>
                <w:b w:val="0"/>
                <w:sz w:val="20"/>
                <w:szCs w:val="20"/>
              </w:rPr>
              <w:t>our Type</w:t>
            </w:r>
          </w:p>
        </w:tc>
        <w:tc>
          <w:tcPr>
            <w:tcW w:w="2552" w:type="dxa"/>
          </w:tcPr>
          <w:p w:rsidR="00146C1B" w:rsidRPr="00C803F3" w:rsidRDefault="00886499" w:rsidP="00C803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qual “Standard” or “Non-Standard” or “Night”</w:t>
            </w:r>
          </w:p>
        </w:tc>
        <w:tc>
          <w:tcPr>
            <w:tcW w:w="850" w:type="dxa"/>
          </w:tcPr>
          <w:p w:rsidR="00146C1B" w:rsidRPr="00566D3E" w:rsidRDefault="0088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8864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Hour Type must equal to “Standard” or “Non-Standard” or “Night”</w:t>
            </w:r>
            <w:r w:rsidR="00E52D99">
              <w:rPr>
                <w:sz w:val="20"/>
                <w:szCs w:val="20"/>
              </w:rPr>
              <w:t>.</w:t>
            </w:r>
          </w:p>
        </w:tc>
      </w:tr>
      <w:tr w:rsidR="00146C1B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146C1B" w:rsidRPr="00886499" w:rsidRDefault="00886499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COA Inst</w:t>
            </w:r>
          </w:p>
        </w:tc>
        <w:tc>
          <w:tcPr>
            <w:tcW w:w="2552" w:type="dxa"/>
          </w:tcPr>
          <w:p w:rsidR="00146C1B" w:rsidRPr="00886499" w:rsidRDefault="00886499" w:rsidP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3</w:t>
            </w:r>
          </w:p>
        </w:tc>
        <w:tc>
          <w:tcPr>
            <w:tcW w:w="850" w:type="dxa"/>
          </w:tcPr>
          <w:p w:rsidR="00146C1B" w:rsidRPr="00566D3E" w:rsidRDefault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146C1B" w:rsidRPr="00566D3E" w:rsidRDefault="008864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>ne #line COA Inst #value can’t longer than 3</w:t>
            </w:r>
            <w:r w:rsidR="00E52D99">
              <w:rPr>
                <w:sz w:val="20"/>
                <w:szCs w:val="20"/>
              </w:rPr>
              <w:t>.</w:t>
            </w:r>
          </w:p>
        </w:tc>
      </w:tr>
      <w:tr w:rsidR="00E52D99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b w:val="0"/>
                <w:sz w:val="20"/>
                <w:szCs w:val="20"/>
              </w:rPr>
              <w:t>OA Fund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2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 xml:space="preserve">ne #line COA </w:t>
            </w:r>
            <w:r w:rsidRPr="00E52D99">
              <w:rPr>
                <w:sz w:val="20"/>
                <w:szCs w:val="20"/>
              </w:rPr>
              <w:t>Fund</w:t>
            </w:r>
            <w:r>
              <w:rPr>
                <w:sz w:val="20"/>
                <w:szCs w:val="20"/>
              </w:rPr>
              <w:t xml:space="preserve"> #value can’t longer than 2.</w:t>
            </w:r>
          </w:p>
        </w:tc>
      </w:tr>
      <w:tr w:rsidR="00E52D99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b w:val="0"/>
                <w:sz w:val="20"/>
                <w:szCs w:val="20"/>
              </w:rPr>
              <w:t>OA Section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7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 xml:space="preserve">ne #line COA </w:t>
            </w:r>
            <w:r>
              <w:rPr>
                <w:rFonts w:hint="eastAsia"/>
                <w:sz w:val="20"/>
                <w:szCs w:val="20"/>
              </w:rPr>
              <w:t>Se</w:t>
            </w:r>
            <w:r>
              <w:rPr>
                <w:sz w:val="20"/>
                <w:szCs w:val="20"/>
              </w:rPr>
              <w:t>ction #value can’t longer than 7.</w:t>
            </w:r>
          </w:p>
        </w:tc>
      </w:tr>
      <w:tr w:rsidR="00E52D99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b w:val="0"/>
                <w:sz w:val="20"/>
                <w:szCs w:val="20"/>
              </w:rPr>
              <w:t xml:space="preserve">OA Analytic 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5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 xml:space="preserve">ne #line COA </w:t>
            </w:r>
            <w:r w:rsidR="00326B88" w:rsidRPr="00326B88">
              <w:rPr>
                <w:sz w:val="20"/>
                <w:szCs w:val="20"/>
              </w:rPr>
              <w:t>Analytic</w:t>
            </w:r>
            <w:r w:rsidR="00326B88"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#value can’t longer than 5.</w:t>
            </w:r>
          </w:p>
        </w:tc>
      </w:tr>
      <w:tr w:rsidR="00E52D99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C</w:t>
            </w:r>
            <w:r>
              <w:rPr>
                <w:b w:val="0"/>
                <w:sz w:val="20"/>
                <w:szCs w:val="20"/>
              </w:rPr>
              <w:t>OA Type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f Input, max length is 2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Li</w:t>
            </w:r>
            <w:r>
              <w:rPr>
                <w:sz w:val="20"/>
                <w:szCs w:val="20"/>
              </w:rPr>
              <w:t xml:space="preserve">ne #line COA </w:t>
            </w:r>
            <w:r w:rsidR="00326B88">
              <w:rPr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 xml:space="preserve"> #value can’t longer than </w:t>
            </w:r>
            <w:r w:rsidR="00326B88">
              <w:rPr>
                <w:sz w:val="20"/>
                <w:szCs w:val="20"/>
              </w:rPr>
              <w:t>2.</w:t>
            </w:r>
          </w:p>
        </w:tc>
      </w:tr>
      <w:tr w:rsidR="00E52D99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E</w:t>
            </w:r>
            <w:r>
              <w:rPr>
                <w:b w:val="0"/>
                <w:sz w:val="20"/>
                <w:szCs w:val="20"/>
              </w:rPr>
              <w:t>arned Month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Mandatory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326B88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ine #line </w:t>
            </w:r>
            <w:r w:rsidRPr="00326B88">
              <w:rPr>
                <w:rFonts w:hint="eastAsia"/>
                <w:sz w:val="20"/>
                <w:szCs w:val="20"/>
              </w:rPr>
              <w:t>E</w:t>
            </w:r>
            <w:r w:rsidRPr="00326B88">
              <w:rPr>
                <w:sz w:val="20"/>
                <w:szCs w:val="20"/>
              </w:rPr>
              <w:t>arned Month</w:t>
            </w:r>
            <w:r>
              <w:rPr>
                <w:sz w:val="20"/>
                <w:szCs w:val="20"/>
              </w:rPr>
              <w:t xml:space="preserve"> cannot be empty.</w:t>
            </w:r>
          </w:p>
        </w:tc>
      </w:tr>
      <w:tr w:rsidR="00E52D99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E</w:t>
            </w:r>
            <w:r>
              <w:rPr>
                <w:b w:val="0"/>
                <w:sz w:val="20"/>
                <w:szCs w:val="20"/>
              </w:rPr>
              <w:t>arned Month</w:t>
            </w:r>
          </w:p>
        </w:tc>
        <w:tc>
          <w:tcPr>
            <w:tcW w:w="2552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W</w:t>
            </w:r>
            <w:r>
              <w:rPr>
                <w:sz w:val="20"/>
                <w:szCs w:val="20"/>
              </w:rPr>
              <w:t>ithin 1 to 12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326B88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Earned Month #value must within 1 to 12.</w:t>
            </w:r>
          </w:p>
        </w:tc>
      </w:tr>
      <w:tr w:rsidR="00326B88" w:rsidTr="00326B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26B88" w:rsidRDefault="00326B88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>ate/ No. of Hours Worked</w:t>
            </w:r>
          </w:p>
        </w:tc>
        <w:tc>
          <w:tcPr>
            <w:tcW w:w="2552" w:type="dxa"/>
          </w:tcPr>
          <w:p w:rsidR="00326B88" w:rsidRDefault="00326B88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Allow 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decimal place</w:t>
            </w:r>
          </w:p>
        </w:tc>
        <w:tc>
          <w:tcPr>
            <w:tcW w:w="850" w:type="dxa"/>
          </w:tcPr>
          <w:p w:rsidR="00326B88" w:rsidRPr="00CB1721" w:rsidRDefault="00326B88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326B88" w:rsidRDefault="00326B88" w:rsidP="00E52D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ine #line </w:t>
            </w:r>
            <w:r w:rsidRPr="00326B88">
              <w:rPr>
                <w:rFonts w:hint="eastAsia"/>
                <w:sz w:val="20"/>
                <w:szCs w:val="20"/>
              </w:rPr>
              <w:t>D</w:t>
            </w:r>
            <w:r w:rsidRPr="00326B88">
              <w:rPr>
                <w:sz w:val="20"/>
                <w:szCs w:val="20"/>
              </w:rPr>
              <w:t>ate/ No. of Hours Worked</w:t>
            </w:r>
            <w:r>
              <w:rPr>
                <w:sz w:val="20"/>
                <w:szCs w:val="20"/>
              </w:rPr>
              <w:t xml:space="preserve"> #value only allow 1 decimal place. </w:t>
            </w:r>
          </w:p>
        </w:tc>
      </w:tr>
      <w:tr w:rsidR="00E52D99" w:rsidTr="00326B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52D99" w:rsidRDefault="00E52D99" w:rsidP="00E52D99">
            <w:pPr>
              <w:rPr>
                <w:b w:val="0"/>
                <w:sz w:val="20"/>
                <w:szCs w:val="20"/>
              </w:rPr>
            </w:pPr>
            <w:r>
              <w:rPr>
                <w:rFonts w:hint="eastAsia"/>
                <w:b w:val="0"/>
                <w:sz w:val="20"/>
                <w:szCs w:val="20"/>
              </w:rPr>
              <w:t>D</w:t>
            </w:r>
            <w:r>
              <w:rPr>
                <w:b w:val="0"/>
                <w:sz w:val="20"/>
                <w:szCs w:val="20"/>
              </w:rPr>
              <w:t>ate/ No. of Hours Worked</w:t>
            </w:r>
          </w:p>
        </w:tc>
        <w:tc>
          <w:tcPr>
            <w:tcW w:w="2552" w:type="dxa"/>
          </w:tcPr>
          <w:p w:rsidR="00E52D99" w:rsidRDefault="00326B88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maller than 24</w:t>
            </w:r>
          </w:p>
        </w:tc>
        <w:tc>
          <w:tcPr>
            <w:tcW w:w="850" w:type="dxa"/>
          </w:tcPr>
          <w:p w:rsidR="00E52D99" w:rsidRDefault="00E52D99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721">
              <w:rPr>
                <w:rFonts w:hint="eastAsia"/>
                <w:sz w:val="20"/>
                <w:szCs w:val="20"/>
              </w:rPr>
              <w:t>E</w:t>
            </w:r>
            <w:r w:rsidRPr="00CB1721">
              <w:rPr>
                <w:sz w:val="20"/>
                <w:szCs w:val="20"/>
              </w:rPr>
              <w:t>rror</w:t>
            </w:r>
          </w:p>
        </w:tc>
        <w:tc>
          <w:tcPr>
            <w:tcW w:w="4536" w:type="dxa"/>
          </w:tcPr>
          <w:p w:rsidR="00E52D99" w:rsidRPr="00566D3E" w:rsidRDefault="00326B88" w:rsidP="00E52D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Date/ No. of Hours Worked #value must smaller than 24.</w:t>
            </w:r>
          </w:p>
        </w:tc>
      </w:tr>
    </w:tbl>
    <w:p w:rsidR="00865330" w:rsidRDefault="00865330"/>
    <w:p w:rsidR="00DA67E5" w:rsidRDefault="00865330" w:rsidP="00865330">
      <w:pPr>
        <w:widowControl/>
      </w:pPr>
      <w:r>
        <w:br w:type="page"/>
      </w:r>
    </w:p>
    <w:p w:rsidR="00AA658B" w:rsidRDefault="00335DF9" w:rsidP="00051BE4">
      <w:pPr>
        <w:pStyle w:val="a6"/>
      </w:pPr>
      <w:r>
        <w:rPr>
          <w:rFonts w:hint="eastAsia"/>
        </w:rPr>
        <w:lastRenderedPageBreak/>
        <w:t>C</w:t>
      </w:r>
      <w:r>
        <w:t>ross-fields Validation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74"/>
        <w:gridCol w:w="3991"/>
        <w:gridCol w:w="851"/>
        <w:gridCol w:w="3206"/>
      </w:tblGrid>
      <w:tr w:rsidR="00865330" w:rsidTr="00865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865330" w:rsidRDefault="00865330" w:rsidP="00865330"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3991" w:type="dxa"/>
          </w:tcPr>
          <w:p w:rsidR="00865330" w:rsidRDefault="00865330" w:rsidP="00865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alidation</w:t>
            </w:r>
          </w:p>
        </w:tc>
        <w:tc>
          <w:tcPr>
            <w:tcW w:w="851" w:type="dxa"/>
          </w:tcPr>
          <w:p w:rsidR="00865330" w:rsidRDefault="00865330" w:rsidP="00865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206" w:type="dxa"/>
          </w:tcPr>
          <w:p w:rsidR="00865330" w:rsidRDefault="00865330" w:rsidP="008653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rror Message</w:t>
            </w:r>
          </w:p>
        </w:tc>
      </w:tr>
      <w:tr w:rsidR="00865330" w:rsidTr="00865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865330" w:rsidRPr="00865330" w:rsidRDefault="00865330" w:rsidP="00865330">
            <w:pPr>
              <w:rPr>
                <w:sz w:val="20"/>
                <w:szCs w:val="20"/>
              </w:rPr>
            </w:pPr>
            <w:r w:rsidRPr="00865330">
              <w:rPr>
                <w:rFonts w:hint="eastAsia"/>
                <w:b w:val="0"/>
                <w:sz w:val="20"/>
                <w:szCs w:val="20"/>
              </w:rPr>
              <w:t>D</w:t>
            </w:r>
            <w:r w:rsidRPr="00865330">
              <w:rPr>
                <w:b w:val="0"/>
                <w:sz w:val="20"/>
                <w:szCs w:val="20"/>
              </w:rPr>
              <w:t>ate / No. of hours worked</w:t>
            </w:r>
          </w:p>
        </w:tc>
        <w:tc>
          <w:tcPr>
            <w:tcW w:w="3991" w:type="dxa"/>
          </w:tcPr>
          <w:p w:rsidR="00865330" w:rsidRPr="00865330" w:rsidRDefault="00865330" w:rsidP="0086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65330">
              <w:rPr>
                <w:rFonts w:hint="eastAsia"/>
                <w:sz w:val="20"/>
                <w:szCs w:val="20"/>
              </w:rPr>
              <w:t>A</w:t>
            </w:r>
            <w:r w:rsidRPr="00865330">
              <w:rPr>
                <w:sz w:val="20"/>
                <w:szCs w:val="20"/>
              </w:rPr>
              <w:t>t least fill one date</w:t>
            </w:r>
          </w:p>
        </w:tc>
        <w:tc>
          <w:tcPr>
            <w:tcW w:w="851" w:type="dxa"/>
          </w:tcPr>
          <w:p w:rsidR="00865330" w:rsidRPr="00865330" w:rsidRDefault="00865330" w:rsidP="0086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65330">
              <w:rPr>
                <w:rFonts w:hint="eastAsia"/>
                <w:sz w:val="20"/>
                <w:szCs w:val="20"/>
              </w:rPr>
              <w:t>E</w:t>
            </w:r>
            <w:r w:rsidRPr="00865330">
              <w:rPr>
                <w:sz w:val="20"/>
                <w:szCs w:val="20"/>
              </w:rPr>
              <w:t>rror</w:t>
            </w:r>
          </w:p>
        </w:tc>
        <w:tc>
          <w:tcPr>
            <w:tcW w:w="3206" w:type="dxa"/>
          </w:tcPr>
          <w:p w:rsidR="00865330" w:rsidRPr="00865330" w:rsidRDefault="00865330" w:rsidP="008653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as least fill one date.</w:t>
            </w:r>
          </w:p>
        </w:tc>
      </w:tr>
      <w:tr w:rsidR="00865330" w:rsidTr="00865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:rsidR="00865330" w:rsidRPr="00865330" w:rsidRDefault="00865330" w:rsidP="00865330">
            <w:pPr>
              <w:rPr>
                <w:b w:val="0"/>
                <w:bCs w:val="0"/>
                <w:sz w:val="20"/>
                <w:szCs w:val="20"/>
              </w:rPr>
            </w:pPr>
            <w:r w:rsidRPr="00865330">
              <w:rPr>
                <w:b w:val="0"/>
                <w:sz w:val="20"/>
                <w:szCs w:val="20"/>
              </w:rPr>
              <w:t xml:space="preserve">Assignment No. &amp; Work Location &amp; Job </w:t>
            </w:r>
          </w:p>
          <w:p w:rsidR="00865330" w:rsidRPr="00865330" w:rsidRDefault="00865330" w:rsidP="00865330">
            <w:pPr>
              <w:rPr>
                <w:b w:val="0"/>
                <w:bCs w:val="0"/>
                <w:sz w:val="20"/>
                <w:szCs w:val="20"/>
              </w:rPr>
            </w:pPr>
            <w:r w:rsidRPr="00865330">
              <w:rPr>
                <w:rFonts w:hint="eastAsia"/>
                <w:b w:val="0"/>
                <w:sz w:val="20"/>
                <w:szCs w:val="20"/>
              </w:rPr>
              <w:t>&amp;</w:t>
            </w:r>
            <w:r w:rsidRPr="00865330">
              <w:rPr>
                <w:b w:val="0"/>
                <w:sz w:val="20"/>
                <w:szCs w:val="20"/>
              </w:rPr>
              <w:t xml:space="preserve"> Hour Type</w:t>
            </w:r>
          </w:p>
          <w:p w:rsidR="00865330" w:rsidRPr="00865330" w:rsidRDefault="00865330" w:rsidP="00865330">
            <w:pPr>
              <w:rPr>
                <w:sz w:val="20"/>
                <w:szCs w:val="20"/>
              </w:rPr>
            </w:pPr>
            <w:r w:rsidRPr="00865330">
              <w:rPr>
                <w:rFonts w:hint="eastAsia"/>
                <w:b w:val="0"/>
                <w:sz w:val="20"/>
                <w:szCs w:val="20"/>
              </w:rPr>
              <w:t>&amp;</w:t>
            </w:r>
            <w:r w:rsidRPr="00865330">
              <w:rPr>
                <w:b w:val="0"/>
                <w:sz w:val="20"/>
                <w:szCs w:val="20"/>
              </w:rPr>
              <w:t xml:space="preserve"> Earned Month</w:t>
            </w:r>
          </w:p>
        </w:tc>
        <w:tc>
          <w:tcPr>
            <w:tcW w:w="3991" w:type="dxa"/>
          </w:tcPr>
          <w:p w:rsidR="00865330" w:rsidRPr="00865330" w:rsidRDefault="00865330" w:rsidP="0086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65330">
              <w:rPr>
                <w:rFonts w:hint="eastAsia"/>
                <w:sz w:val="20"/>
                <w:szCs w:val="20"/>
              </w:rPr>
              <w:t>N</w:t>
            </w:r>
            <w:r w:rsidRPr="00865330">
              <w:rPr>
                <w:sz w:val="20"/>
                <w:szCs w:val="20"/>
              </w:rPr>
              <w:t xml:space="preserve">ot allow duplicate </w:t>
            </w:r>
            <w:r w:rsidRPr="00865330">
              <w:rPr>
                <w:b/>
                <w:sz w:val="20"/>
                <w:szCs w:val="20"/>
              </w:rPr>
              <w:t>Assignment</w:t>
            </w:r>
            <w:r w:rsidRPr="00865330">
              <w:rPr>
                <w:sz w:val="20"/>
                <w:szCs w:val="20"/>
              </w:rPr>
              <w:t xml:space="preserve"> No</w:t>
            </w:r>
            <w:r w:rsidR="00F0275C">
              <w:rPr>
                <w:sz w:val="20"/>
                <w:szCs w:val="20"/>
              </w:rPr>
              <w:t>, Work Location, Job, Hour Type and Earned Month</w:t>
            </w:r>
          </w:p>
        </w:tc>
        <w:tc>
          <w:tcPr>
            <w:tcW w:w="851" w:type="dxa"/>
          </w:tcPr>
          <w:p w:rsidR="00865330" w:rsidRPr="00865330" w:rsidRDefault="00865330" w:rsidP="0086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65330">
              <w:rPr>
                <w:sz w:val="20"/>
                <w:szCs w:val="20"/>
              </w:rPr>
              <w:t>Error</w:t>
            </w:r>
          </w:p>
        </w:tc>
        <w:tc>
          <w:tcPr>
            <w:tcW w:w="3206" w:type="dxa"/>
          </w:tcPr>
          <w:p w:rsidR="00865330" w:rsidRPr="00865330" w:rsidRDefault="0057464E" w:rsidP="008653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record in #line.</w:t>
            </w:r>
          </w:p>
        </w:tc>
      </w:tr>
    </w:tbl>
    <w:p w:rsidR="00335DF9" w:rsidRDefault="00335DF9"/>
    <w:p w:rsidR="00335DF9" w:rsidRDefault="00335DF9" w:rsidP="00051BE4">
      <w:pPr>
        <w:pStyle w:val="a6"/>
      </w:pPr>
      <w:r>
        <w:t>Database Validation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29"/>
        <w:gridCol w:w="4036"/>
        <w:gridCol w:w="905"/>
        <w:gridCol w:w="3166"/>
      </w:tblGrid>
      <w:tr w:rsidR="0057464E" w:rsidTr="005746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57464E" w:rsidRDefault="0057464E"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4036" w:type="dxa"/>
          </w:tcPr>
          <w:p w:rsidR="0057464E" w:rsidRDefault="00574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alidation</w:t>
            </w:r>
          </w:p>
        </w:tc>
        <w:tc>
          <w:tcPr>
            <w:tcW w:w="905" w:type="dxa"/>
          </w:tcPr>
          <w:p w:rsidR="0057464E" w:rsidRDefault="00574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3166" w:type="dxa"/>
          </w:tcPr>
          <w:p w:rsidR="0057464E" w:rsidRDefault="005746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rror Message</w:t>
            </w:r>
          </w:p>
        </w:tc>
      </w:tr>
      <w:tr w:rsidR="0057464E" w:rsidTr="005746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:rsidR="0057464E" w:rsidRPr="0057464E" w:rsidRDefault="0057464E">
            <w:pPr>
              <w:rPr>
                <w:b w:val="0"/>
                <w:sz w:val="20"/>
                <w:szCs w:val="20"/>
              </w:rPr>
            </w:pPr>
            <w:r w:rsidRPr="0057464E">
              <w:rPr>
                <w:rFonts w:hint="eastAsia"/>
                <w:b w:val="0"/>
                <w:sz w:val="20"/>
                <w:szCs w:val="20"/>
              </w:rPr>
              <w:t>N</w:t>
            </w:r>
            <w:r w:rsidRPr="0057464E">
              <w:rPr>
                <w:b w:val="0"/>
                <w:sz w:val="20"/>
                <w:szCs w:val="20"/>
              </w:rPr>
              <w:t>ame</w:t>
            </w:r>
          </w:p>
        </w:tc>
        <w:tc>
          <w:tcPr>
            <w:tcW w:w="4036" w:type="dxa"/>
          </w:tcPr>
          <w:p w:rsidR="0057464E" w:rsidRPr="0057464E" w:rsidRDefault="00574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464E">
              <w:rPr>
                <w:rFonts w:hint="eastAsia"/>
                <w:sz w:val="20"/>
                <w:szCs w:val="20"/>
              </w:rPr>
              <w:t>N</w:t>
            </w:r>
            <w:r w:rsidRPr="0057464E">
              <w:rPr>
                <w:sz w:val="20"/>
                <w:szCs w:val="20"/>
              </w:rPr>
              <w:t xml:space="preserve">ot match with name which is retrieved from database by the </w:t>
            </w:r>
            <w:r>
              <w:rPr>
                <w:sz w:val="20"/>
                <w:szCs w:val="20"/>
              </w:rPr>
              <w:t>Assignment</w:t>
            </w:r>
            <w:r w:rsidRPr="0057464E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905" w:type="dxa"/>
          </w:tcPr>
          <w:p w:rsidR="0057464E" w:rsidRPr="0057464E" w:rsidRDefault="00574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7464E">
              <w:rPr>
                <w:rFonts w:hint="eastAsia"/>
                <w:sz w:val="20"/>
                <w:szCs w:val="20"/>
              </w:rPr>
              <w:t>W</w:t>
            </w:r>
            <w:r w:rsidRPr="0057464E">
              <w:rPr>
                <w:sz w:val="20"/>
                <w:szCs w:val="20"/>
              </w:rPr>
              <w:t>arning</w:t>
            </w:r>
          </w:p>
        </w:tc>
        <w:tc>
          <w:tcPr>
            <w:tcW w:w="3166" w:type="dxa"/>
          </w:tcPr>
          <w:p w:rsidR="0057464E" w:rsidRPr="0057464E" w:rsidRDefault="005746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ine #line name #</w:t>
            </w:r>
            <w:proofErr w:type="spellStart"/>
            <w:r>
              <w:rPr>
                <w:sz w:val="20"/>
                <w:szCs w:val="20"/>
              </w:rPr>
              <w:t>recordName</w:t>
            </w:r>
            <w:proofErr w:type="spellEnd"/>
            <w:r>
              <w:rPr>
                <w:sz w:val="20"/>
                <w:szCs w:val="20"/>
              </w:rPr>
              <w:t xml:space="preserve"> not match with database name #</w:t>
            </w:r>
            <w:proofErr w:type="spellStart"/>
            <w:r>
              <w:rPr>
                <w:sz w:val="20"/>
                <w:szCs w:val="20"/>
              </w:rPr>
              <w:t>databaseName</w:t>
            </w:r>
            <w:proofErr w:type="spellEnd"/>
          </w:p>
        </w:tc>
      </w:tr>
    </w:tbl>
    <w:p w:rsidR="00335DF9" w:rsidRDefault="00335DF9"/>
    <w:p w:rsidR="00AE2A50" w:rsidRDefault="00AE2A50"/>
    <w:p w:rsidR="00007418" w:rsidRPr="003F343E" w:rsidRDefault="00007418"/>
    <w:p w:rsidR="00007418" w:rsidRDefault="00007418"/>
    <w:sectPr w:rsidR="00007418" w:rsidSect="005D2BF5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3635" w:rsidRDefault="00F73635" w:rsidP="00852399">
      <w:r>
        <w:separator/>
      </w:r>
    </w:p>
  </w:endnote>
  <w:endnote w:type="continuationSeparator" w:id="0">
    <w:p w:rsidR="00F73635" w:rsidRDefault="00F73635" w:rsidP="00852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3635" w:rsidRDefault="00F73635" w:rsidP="00852399">
      <w:r>
        <w:separator/>
      </w:r>
    </w:p>
  </w:footnote>
  <w:footnote w:type="continuationSeparator" w:id="0">
    <w:p w:rsidR="00F73635" w:rsidRDefault="00F73635" w:rsidP="00852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4C1A"/>
    <w:multiLevelType w:val="hybridMultilevel"/>
    <w:tmpl w:val="E38C2630"/>
    <w:lvl w:ilvl="0" w:tplc="D796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A50370"/>
    <w:multiLevelType w:val="hybridMultilevel"/>
    <w:tmpl w:val="8FD67458"/>
    <w:lvl w:ilvl="0" w:tplc="303032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A1752A"/>
    <w:multiLevelType w:val="hybridMultilevel"/>
    <w:tmpl w:val="652CAF9C"/>
    <w:lvl w:ilvl="0" w:tplc="E6862F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3B1D051D"/>
    <w:multiLevelType w:val="hybridMultilevel"/>
    <w:tmpl w:val="D390D670"/>
    <w:lvl w:ilvl="0" w:tplc="297E4E9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62C5A82"/>
    <w:multiLevelType w:val="hybridMultilevel"/>
    <w:tmpl w:val="13FAB7C6"/>
    <w:lvl w:ilvl="0" w:tplc="53BCB01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26B6E3B"/>
    <w:multiLevelType w:val="hybridMultilevel"/>
    <w:tmpl w:val="D398E43A"/>
    <w:lvl w:ilvl="0" w:tplc="E9B6862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4DB61A5"/>
    <w:multiLevelType w:val="hybridMultilevel"/>
    <w:tmpl w:val="D7F8CC22"/>
    <w:lvl w:ilvl="0" w:tplc="14C87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83C6032"/>
    <w:multiLevelType w:val="hybridMultilevel"/>
    <w:tmpl w:val="0FD6CFD4"/>
    <w:lvl w:ilvl="0" w:tplc="9E0EF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93A058E"/>
    <w:multiLevelType w:val="hybridMultilevel"/>
    <w:tmpl w:val="D0B660A0"/>
    <w:lvl w:ilvl="0" w:tplc="D01EB32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i Cheong Yip">
    <w15:presenceInfo w15:providerId="Windows Live" w15:userId="17f70f4bc80e76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18"/>
    <w:rsid w:val="00004BD9"/>
    <w:rsid w:val="00007418"/>
    <w:rsid w:val="000334EF"/>
    <w:rsid w:val="00041A24"/>
    <w:rsid w:val="00051BE4"/>
    <w:rsid w:val="0005320E"/>
    <w:rsid w:val="001419EE"/>
    <w:rsid w:val="00142E59"/>
    <w:rsid w:val="00146C1B"/>
    <w:rsid w:val="0016604D"/>
    <w:rsid w:val="0018589E"/>
    <w:rsid w:val="00186B7A"/>
    <w:rsid w:val="001E184F"/>
    <w:rsid w:val="00204659"/>
    <w:rsid w:val="00232248"/>
    <w:rsid w:val="00260EC8"/>
    <w:rsid w:val="002631CF"/>
    <w:rsid w:val="00267A15"/>
    <w:rsid w:val="002D61CD"/>
    <w:rsid w:val="00326B88"/>
    <w:rsid w:val="00335DF9"/>
    <w:rsid w:val="0035628D"/>
    <w:rsid w:val="0039427D"/>
    <w:rsid w:val="00395A69"/>
    <w:rsid w:val="003E66E7"/>
    <w:rsid w:val="003E67C4"/>
    <w:rsid w:val="003F343E"/>
    <w:rsid w:val="00445A84"/>
    <w:rsid w:val="00516BA7"/>
    <w:rsid w:val="00566D3E"/>
    <w:rsid w:val="0057464E"/>
    <w:rsid w:val="00574D58"/>
    <w:rsid w:val="005A4281"/>
    <w:rsid w:val="005B74B2"/>
    <w:rsid w:val="005D2BF5"/>
    <w:rsid w:val="00606044"/>
    <w:rsid w:val="00645548"/>
    <w:rsid w:val="0067069D"/>
    <w:rsid w:val="0067310D"/>
    <w:rsid w:val="006C00A3"/>
    <w:rsid w:val="007234D5"/>
    <w:rsid w:val="00732E8C"/>
    <w:rsid w:val="00744792"/>
    <w:rsid w:val="007D2305"/>
    <w:rsid w:val="008046D8"/>
    <w:rsid w:val="0082004D"/>
    <w:rsid w:val="00830C3A"/>
    <w:rsid w:val="00852399"/>
    <w:rsid w:val="00865330"/>
    <w:rsid w:val="00886499"/>
    <w:rsid w:val="008A353D"/>
    <w:rsid w:val="008D7902"/>
    <w:rsid w:val="008E5145"/>
    <w:rsid w:val="00936251"/>
    <w:rsid w:val="00A44AE4"/>
    <w:rsid w:val="00A56120"/>
    <w:rsid w:val="00A740B4"/>
    <w:rsid w:val="00AA658B"/>
    <w:rsid w:val="00AE2A50"/>
    <w:rsid w:val="00B11AF5"/>
    <w:rsid w:val="00B22960"/>
    <w:rsid w:val="00B62184"/>
    <w:rsid w:val="00B63815"/>
    <w:rsid w:val="00BC1DAA"/>
    <w:rsid w:val="00BE0E55"/>
    <w:rsid w:val="00C355A9"/>
    <w:rsid w:val="00C803F3"/>
    <w:rsid w:val="00C84A5D"/>
    <w:rsid w:val="00D0205C"/>
    <w:rsid w:val="00D84F23"/>
    <w:rsid w:val="00DA5F4F"/>
    <w:rsid w:val="00DA67E5"/>
    <w:rsid w:val="00DD44FC"/>
    <w:rsid w:val="00DE5FFF"/>
    <w:rsid w:val="00E460F3"/>
    <w:rsid w:val="00E52D75"/>
    <w:rsid w:val="00E52D99"/>
    <w:rsid w:val="00E92789"/>
    <w:rsid w:val="00ED0E39"/>
    <w:rsid w:val="00F0275C"/>
    <w:rsid w:val="00F301C6"/>
    <w:rsid w:val="00F63552"/>
    <w:rsid w:val="00F73635"/>
    <w:rsid w:val="00FA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F79D"/>
  <w15:chartTrackingRefBased/>
  <w15:docId w15:val="{01B298A4-7A62-4987-AD06-8CDE3B0E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30C3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5612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56120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5612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A5612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7234D5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F23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30C3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4">
    <w:name w:val="Emphasis"/>
    <w:basedOn w:val="a0"/>
    <w:uiPriority w:val="20"/>
    <w:qFormat/>
    <w:rsid w:val="00830C3A"/>
    <w:rPr>
      <w:i/>
      <w:iCs/>
    </w:rPr>
  </w:style>
  <w:style w:type="character" w:customStyle="1" w:styleId="20">
    <w:name w:val="標題 2 字元"/>
    <w:basedOn w:val="a0"/>
    <w:link w:val="2"/>
    <w:uiPriority w:val="9"/>
    <w:rsid w:val="00A5612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56120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56120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A56120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5">
    <w:name w:val="Table Grid"/>
    <w:basedOn w:val="a1"/>
    <w:uiPriority w:val="39"/>
    <w:rsid w:val="00574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DA67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6">
    <w:name w:val="Intense Quote"/>
    <w:basedOn w:val="a"/>
    <w:next w:val="a"/>
    <w:link w:val="a7"/>
    <w:uiPriority w:val="30"/>
    <w:qFormat/>
    <w:rsid w:val="00051BE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鮮明引文 字元"/>
    <w:basedOn w:val="a0"/>
    <w:link w:val="a6"/>
    <w:uiPriority w:val="30"/>
    <w:rsid w:val="00051BE4"/>
    <w:rPr>
      <w:i/>
      <w:iCs/>
      <w:color w:val="4472C4" w:themeColor="accent1"/>
    </w:rPr>
  </w:style>
  <w:style w:type="character" w:customStyle="1" w:styleId="AfterH3Char">
    <w:name w:val="After H3 Char"/>
    <w:basedOn w:val="a0"/>
    <w:link w:val="AfterH3"/>
    <w:locked/>
    <w:rsid w:val="00744792"/>
  </w:style>
  <w:style w:type="paragraph" w:customStyle="1" w:styleId="AfterH3">
    <w:name w:val="After H3"/>
    <w:basedOn w:val="a8"/>
    <w:link w:val="AfterH3Char"/>
    <w:qFormat/>
    <w:rsid w:val="00744792"/>
    <w:pPr>
      <w:spacing w:before="120"/>
      <w:ind w:left="966"/>
    </w:pPr>
  </w:style>
  <w:style w:type="paragraph" w:styleId="a8">
    <w:name w:val="Body Text"/>
    <w:basedOn w:val="a"/>
    <w:link w:val="a9"/>
    <w:uiPriority w:val="99"/>
    <w:semiHidden/>
    <w:unhideWhenUsed/>
    <w:rsid w:val="00744792"/>
    <w:pPr>
      <w:spacing w:after="120"/>
    </w:pPr>
  </w:style>
  <w:style w:type="character" w:customStyle="1" w:styleId="a9">
    <w:name w:val="本文 字元"/>
    <w:basedOn w:val="a0"/>
    <w:link w:val="a8"/>
    <w:uiPriority w:val="99"/>
    <w:semiHidden/>
    <w:rsid w:val="00744792"/>
  </w:style>
  <w:style w:type="character" w:customStyle="1" w:styleId="60">
    <w:name w:val="標題 6 字元"/>
    <w:basedOn w:val="a0"/>
    <w:link w:val="6"/>
    <w:uiPriority w:val="9"/>
    <w:rsid w:val="007234D5"/>
    <w:rPr>
      <w:rFonts w:asciiTheme="majorHAnsi" w:eastAsiaTheme="majorEastAsia" w:hAnsiTheme="majorHAnsi" w:cstheme="majorBidi"/>
      <w:sz w:val="36"/>
      <w:szCs w:val="36"/>
    </w:rPr>
  </w:style>
  <w:style w:type="paragraph" w:styleId="aa">
    <w:name w:val="No Spacing"/>
    <w:link w:val="ab"/>
    <w:uiPriority w:val="1"/>
    <w:qFormat/>
    <w:rsid w:val="005D2BF5"/>
    <w:rPr>
      <w:kern w:val="0"/>
      <w:sz w:val="22"/>
    </w:rPr>
  </w:style>
  <w:style w:type="character" w:customStyle="1" w:styleId="ab">
    <w:name w:val="無間距 字元"/>
    <w:basedOn w:val="a0"/>
    <w:link w:val="aa"/>
    <w:uiPriority w:val="1"/>
    <w:rsid w:val="005D2BF5"/>
    <w:rPr>
      <w:kern w:val="0"/>
      <w:sz w:val="22"/>
    </w:rPr>
  </w:style>
  <w:style w:type="paragraph" w:styleId="ac">
    <w:name w:val="TOC Heading"/>
    <w:basedOn w:val="1"/>
    <w:next w:val="a"/>
    <w:uiPriority w:val="39"/>
    <w:unhideWhenUsed/>
    <w:qFormat/>
    <w:rsid w:val="005D2BF5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D2BF5"/>
  </w:style>
  <w:style w:type="paragraph" w:styleId="21">
    <w:name w:val="toc 2"/>
    <w:basedOn w:val="a"/>
    <w:next w:val="a"/>
    <w:autoRedefine/>
    <w:uiPriority w:val="39"/>
    <w:unhideWhenUsed/>
    <w:rsid w:val="005D2BF5"/>
    <w:pPr>
      <w:ind w:leftChars="200" w:left="480"/>
    </w:pPr>
  </w:style>
  <w:style w:type="character" w:styleId="ad">
    <w:name w:val="Hyperlink"/>
    <w:basedOn w:val="a0"/>
    <w:uiPriority w:val="99"/>
    <w:unhideWhenUsed/>
    <w:rsid w:val="005D2BF5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852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85239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8523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85239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80B8D-FC0E-437D-8A53-65F21BD9D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4216</TotalTime>
  <Pages>12</Pages>
  <Words>1288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Cheong Yip</dc:creator>
  <cp:keywords/>
  <dc:description/>
  <cp:lastModifiedBy>Sai Cheong Yip</cp:lastModifiedBy>
  <cp:revision>19</cp:revision>
  <dcterms:created xsi:type="dcterms:W3CDTF">2018-11-27T06:50:00Z</dcterms:created>
  <dcterms:modified xsi:type="dcterms:W3CDTF">2018-12-03T07:51:00Z</dcterms:modified>
</cp:coreProperties>
</file>