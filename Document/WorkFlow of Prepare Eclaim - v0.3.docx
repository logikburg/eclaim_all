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4"/>
        </w:rPr>
        <w:id w:val="197710532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D2BF5" w:rsidRDefault="005D2BF5" w:rsidP="005D2BF5">
          <w:pPr>
            <w:pStyle w:val="aa"/>
            <w:spacing w:before="1540" w:after="240"/>
            <w:jc w:val="center"/>
            <w:rPr>
              <w:rStyle w:val="10"/>
            </w:rPr>
          </w:pPr>
          <w:r w:rsidRPr="005D2BF5">
            <w:rPr>
              <w:rStyle w:val="10"/>
            </w:rPr>
            <w:t xml:space="preserve">Workflow of Prepare </w:t>
          </w:r>
          <w:del w:id="0" w:author="Sai Cheong Yip" w:date="2018-12-13T15:05:00Z">
            <w:r w:rsidRPr="005D2BF5" w:rsidDel="00E53491">
              <w:rPr>
                <w:rStyle w:val="10"/>
              </w:rPr>
              <w:delText xml:space="preserve">Claim </w:delText>
            </w:r>
          </w:del>
          <w:ins w:id="1" w:author="Sai Cheong Yip" w:date="2018-12-13T15:05:00Z">
            <w:r w:rsidR="00E53491">
              <w:rPr>
                <w:rStyle w:val="10"/>
              </w:rPr>
              <w:t>Payment</w:t>
            </w:r>
            <w:r w:rsidR="00E53491" w:rsidRPr="005D2BF5">
              <w:rPr>
                <w:rStyle w:val="10"/>
              </w:rPr>
              <w:t xml:space="preserve"> </w:t>
            </w:r>
          </w:ins>
          <w:r w:rsidRPr="005D2BF5">
            <w:rPr>
              <w:rStyle w:val="10"/>
            </w:rPr>
            <w:t xml:space="preserve">Request </w:t>
          </w:r>
        </w:p>
        <w:p w:rsidR="005D2BF5" w:rsidRPr="005D2BF5" w:rsidRDefault="005D2BF5" w:rsidP="005D2BF5">
          <w:pPr>
            <w:pStyle w:val="aa"/>
            <w:spacing w:before="1540" w:after="240"/>
            <w:jc w:val="center"/>
            <w:rPr>
              <w:rStyle w:val="10"/>
            </w:rPr>
          </w:pPr>
        </w:p>
        <w:p w:rsidR="005D2BF5" w:rsidRDefault="005D2BF5" w:rsidP="005D2BF5">
          <w:pPr>
            <w:jc w:val="center"/>
          </w:pPr>
          <w:r>
            <w:t>Version: 0.</w:t>
          </w:r>
          <w:ins w:id="2" w:author="Sai Cheong Yip" w:date="2018-12-13T15:05:00Z">
            <w:r w:rsidR="00E53491">
              <w:t>3</w:t>
            </w:r>
          </w:ins>
          <w:del w:id="3" w:author="Sai Cheong Yip" w:date="2018-12-13T15:05:00Z">
            <w:r w:rsidDel="00E53491">
              <w:delText>1</w:delText>
            </w:r>
          </w:del>
        </w:p>
        <w:p w:rsidR="005D2BF5" w:rsidRPr="005D2BF5" w:rsidRDefault="005D2BF5" w:rsidP="005D2BF5">
          <w:pPr>
            <w:jc w:val="center"/>
          </w:pPr>
          <w:r>
            <w:rPr>
              <w:rFonts w:hint="eastAsia"/>
            </w:rPr>
            <w:t>D</w:t>
          </w:r>
          <w:r>
            <w:t xml:space="preserve">ate: </w:t>
          </w:r>
          <w:del w:id="4" w:author="Sai Cheong Yip" w:date="2018-12-13T15:05:00Z">
            <w:r w:rsidDel="00E53491">
              <w:delText xml:space="preserve">Nov </w:delText>
            </w:r>
          </w:del>
          <w:ins w:id="5" w:author="Sai Cheong Yip" w:date="2018-12-13T15:05:00Z">
            <w:r w:rsidR="00E53491">
              <w:t xml:space="preserve">Dec </w:t>
            </w:r>
          </w:ins>
          <w:r>
            <w:t>2018</w:t>
          </w:r>
        </w:p>
        <w:p w:rsidR="005D2BF5" w:rsidRDefault="005D2BF5">
          <w:pPr>
            <w:pStyle w:val="aa"/>
            <w:jc w:val="center"/>
            <w:rPr>
              <w:color w:val="4472C4" w:themeColor="accent1"/>
              <w:sz w:val="28"/>
              <w:szCs w:val="28"/>
            </w:rPr>
          </w:pPr>
        </w:p>
        <w:p w:rsidR="005D2BF5" w:rsidRDefault="005D2BF5">
          <w:pPr>
            <w:pStyle w:val="aa"/>
            <w:spacing w:before="480"/>
            <w:jc w:val="center"/>
            <w:rPr>
              <w:color w:val="4472C4" w:themeColor="accent1"/>
            </w:rPr>
          </w:pPr>
        </w:p>
        <w:p w:rsidR="005D2BF5" w:rsidRDefault="005D2BF5">
          <w:pPr>
            <w:widowControl/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4012"/>
        <w:gridCol w:w="2268"/>
        <w:gridCol w:w="2126"/>
      </w:tblGrid>
      <w:tr w:rsidR="005D2BF5" w:rsidRPr="00EB0F17" w:rsidTr="005D2BF5">
        <w:trPr>
          <w:cantSplit/>
          <w:trHeight w:val="480"/>
          <w:jc w:val="center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D2BF5" w:rsidRPr="00EB0F17" w:rsidRDefault="005D2BF5" w:rsidP="005D2BF5">
            <w:pPr>
              <w:rPr>
                <w:lang w:val="en-HK"/>
              </w:rPr>
            </w:pPr>
          </w:p>
          <w:p w:rsidR="005D2BF5" w:rsidRPr="00EB0F17" w:rsidRDefault="005D2BF5" w:rsidP="005D2BF5">
            <w:pPr>
              <w:jc w:val="center"/>
              <w:rPr>
                <w:b/>
                <w:bCs/>
                <w:lang w:val="en-HK"/>
              </w:rPr>
            </w:pPr>
            <w:r w:rsidRPr="00EB0F17">
              <w:rPr>
                <w:b/>
                <w:bCs/>
                <w:lang w:val="en-HK"/>
              </w:rPr>
              <w:t>Amendment History</w:t>
            </w:r>
          </w:p>
          <w:p w:rsidR="005D2BF5" w:rsidRPr="00EB0F17" w:rsidRDefault="005D2BF5" w:rsidP="005D2BF5">
            <w:pPr>
              <w:rPr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Change Number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Description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/ Version Number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Date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1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F</w:t>
            </w:r>
            <w:r>
              <w:rPr>
                <w:sz w:val="20"/>
                <w:lang w:val="en-HK"/>
              </w:rPr>
              <w:t>irst Draft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sz w:val="20"/>
                <w:lang w:val="en-HK"/>
              </w:rPr>
              <w:t>V0.1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3</w:t>
            </w:r>
            <w:r>
              <w:rPr>
                <w:sz w:val="20"/>
                <w:lang w:val="en-HK"/>
              </w:rPr>
              <w:t>0 Nov 2018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6" w:author="Sai Cheong Yip" w:date="2018-12-03T10:45:00Z">
              <w:r>
                <w:rPr>
                  <w:rFonts w:hint="eastAsia"/>
                  <w:sz w:val="20"/>
                  <w:lang w:val="en-HK"/>
                </w:rPr>
                <w:t>2</w:t>
              </w:r>
            </w:ins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rPr>
                <w:sz w:val="20"/>
                <w:lang w:val="en-HK"/>
              </w:rPr>
            </w:pPr>
            <w:ins w:id="7" w:author="Sai Cheong Yip" w:date="2018-12-03T10:45:00Z">
              <w:r>
                <w:rPr>
                  <w:sz w:val="20"/>
                  <w:lang w:val="en-HK"/>
                </w:rPr>
                <w:t xml:space="preserve">Add type in </w:t>
              </w:r>
            </w:ins>
            <w:ins w:id="8" w:author="Sai Cheong Yip" w:date="2018-12-03T10:46:00Z">
              <w:r>
                <w:rPr>
                  <w:sz w:val="20"/>
                  <w:lang w:val="en-HK"/>
                </w:rPr>
                <w:t>claim request master</w:t>
              </w:r>
            </w:ins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9" w:author="Sai Cheong Yip" w:date="2018-12-03T10:45:00Z">
              <w:r>
                <w:rPr>
                  <w:rFonts w:hint="eastAsia"/>
                  <w:sz w:val="20"/>
                  <w:lang w:val="en-HK"/>
                </w:rPr>
                <w:t>V</w:t>
              </w:r>
              <w:r>
                <w:rPr>
                  <w:sz w:val="20"/>
                  <w:lang w:val="en-HK"/>
                </w:rPr>
                <w:t>0.2</w:t>
              </w:r>
            </w:ins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10" w:author="Sai Cheong Yip" w:date="2018-12-03T10:45:00Z">
              <w:r>
                <w:rPr>
                  <w:rFonts w:hint="eastAsia"/>
                  <w:sz w:val="20"/>
                  <w:lang w:val="en-HK"/>
                </w:rPr>
                <w:t>3</w:t>
              </w:r>
              <w:r>
                <w:rPr>
                  <w:sz w:val="20"/>
                  <w:lang w:val="en-HK"/>
                </w:rPr>
                <w:t xml:space="preserve"> Dec 2018</w:t>
              </w:r>
            </w:ins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E53491" w:rsidP="005D2BF5">
            <w:pPr>
              <w:jc w:val="center"/>
              <w:rPr>
                <w:sz w:val="20"/>
                <w:lang w:val="en-HK"/>
              </w:rPr>
            </w:pPr>
            <w:ins w:id="11" w:author="Sai Cheong Yip" w:date="2018-12-13T15:04:00Z">
              <w:r>
                <w:rPr>
                  <w:rFonts w:hint="eastAsia"/>
                  <w:sz w:val="20"/>
                  <w:lang w:val="en-HK"/>
                </w:rPr>
                <w:t>3</w:t>
              </w:r>
            </w:ins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E53491" w:rsidP="00E53491">
            <w:pPr>
              <w:pStyle w:val="a3"/>
              <w:numPr>
                <w:ilvl w:val="0"/>
                <w:numId w:val="10"/>
              </w:numPr>
              <w:ind w:leftChars="0"/>
              <w:rPr>
                <w:ins w:id="12" w:author="Sai Cheong Yip" w:date="2018-12-13T15:06:00Z"/>
                <w:sz w:val="20"/>
                <w:lang w:val="en-HK"/>
              </w:rPr>
            </w:pPr>
            <w:proofErr w:type="spellStart"/>
            <w:ins w:id="13" w:author="Sai Cheong Yip" w:date="2018-12-13T15:06:00Z">
              <w:r>
                <w:rPr>
                  <w:sz w:val="20"/>
                  <w:lang w:val="en-HK"/>
                </w:rPr>
                <w:t>eClaim</w:t>
              </w:r>
              <w:proofErr w:type="spellEnd"/>
              <w:r>
                <w:rPr>
                  <w:sz w:val="20"/>
                  <w:lang w:val="en-HK"/>
                </w:rPr>
                <w:t xml:space="preserve"> change to </w:t>
              </w:r>
              <w:proofErr w:type="spellStart"/>
              <w:r>
                <w:rPr>
                  <w:sz w:val="20"/>
                  <w:lang w:val="en-HK"/>
                </w:rPr>
                <w:t>eAllowance</w:t>
              </w:r>
              <w:proofErr w:type="spellEnd"/>
            </w:ins>
          </w:p>
          <w:p w:rsidR="00E53491" w:rsidRDefault="00E53491">
            <w:pPr>
              <w:pStyle w:val="a3"/>
              <w:numPr>
                <w:ilvl w:val="0"/>
                <w:numId w:val="10"/>
              </w:numPr>
              <w:ind w:leftChars="0"/>
              <w:rPr>
                <w:ins w:id="14" w:author="Sai Cheong Yip" w:date="2018-12-17T17:32:00Z"/>
                <w:sz w:val="20"/>
                <w:lang w:val="en-HK"/>
              </w:rPr>
            </w:pPr>
            <w:ins w:id="15" w:author="Sai Cheong Yip" w:date="2018-12-13T15:06:00Z">
              <w:r>
                <w:rPr>
                  <w:sz w:val="20"/>
                  <w:lang w:val="en-HK"/>
                </w:rPr>
                <w:t>Claim request change to Payment request</w:t>
              </w:r>
            </w:ins>
          </w:p>
          <w:p w:rsidR="00A96A55" w:rsidRPr="00E53491" w:rsidRDefault="00A96A55">
            <w:pPr>
              <w:pStyle w:val="a3"/>
              <w:numPr>
                <w:ilvl w:val="0"/>
                <w:numId w:val="10"/>
              </w:numPr>
              <w:ind w:leftChars="0"/>
              <w:rPr>
                <w:sz w:val="20"/>
                <w:lang w:val="en-HK"/>
                <w:rPrChange w:id="16" w:author="Sai Cheong Yip" w:date="2018-12-13T15:06:00Z">
                  <w:rPr>
                    <w:lang w:val="en-HK"/>
                  </w:rPr>
                </w:rPrChange>
              </w:rPr>
              <w:pPrChange w:id="17" w:author="Sai Cheong Yip" w:date="2018-12-13T15:06:00Z">
                <w:pPr/>
              </w:pPrChange>
            </w:pPr>
            <w:ins w:id="18" w:author="Sai Cheong Yip" w:date="2018-12-17T17:32:00Z">
              <w:r>
                <w:rPr>
                  <w:rFonts w:hint="eastAsia"/>
                  <w:sz w:val="20"/>
                  <w:lang w:val="en-HK"/>
                </w:rPr>
                <w:t>A</w:t>
              </w:r>
              <w:r>
                <w:rPr>
                  <w:sz w:val="20"/>
                  <w:lang w:val="en-HK"/>
                </w:rPr>
                <w:t xml:space="preserve">dd details in </w:t>
              </w:r>
            </w:ins>
            <w:ins w:id="19" w:author="Sai Cheong Yip" w:date="2018-12-17T17:33:00Z">
              <w:r w:rsidR="006B74C8">
                <w:rPr>
                  <w:sz w:val="20"/>
                  <w:lang w:val="en-HK"/>
                </w:rPr>
                <w:t>Validate</w:t>
              </w:r>
              <w:r>
                <w:rPr>
                  <w:sz w:val="20"/>
                  <w:lang w:val="en-HK"/>
                </w:rPr>
                <w:t xml:space="preserve"> payment &amp; transfer to HCM</w:t>
              </w:r>
            </w:ins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E53491" w:rsidP="005D2BF5">
            <w:pPr>
              <w:jc w:val="center"/>
              <w:rPr>
                <w:sz w:val="20"/>
                <w:lang w:val="en-HK"/>
              </w:rPr>
            </w:pPr>
            <w:ins w:id="20" w:author="Sai Cheong Yip" w:date="2018-12-13T15:04:00Z">
              <w:r>
                <w:rPr>
                  <w:rFonts w:hint="eastAsia"/>
                  <w:sz w:val="20"/>
                  <w:lang w:val="en-HK"/>
                </w:rPr>
                <w:t>V</w:t>
              </w:r>
              <w:r>
                <w:rPr>
                  <w:sz w:val="20"/>
                  <w:lang w:val="en-HK"/>
                </w:rPr>
                <w:t>0.3</w:t>
              </w:r>
            </w:ins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A96A55" w:rsidP="005D2BF5">
            <w:pPr>
              <w:jc w:val="center"/>
              <w:rPr>
                <w:sz w:val="20"/>
                <w:lang w:val="en-HK"/>
              </w:rPr>
            </w:pPr>
            <w:ins w:id="21" w:author="Sai Cheong Yip" w:date="2018-12-17T17:33:00Z">
              <w:r>
                <w:rPr>
                  <w:rFonts w:hint="eastAsia"/>
                  <w:sz w:val="20"/>
                  <w:lang w:val="en-HK"/>
                </w:rPr>
                <w:t>1</w:t>
              </w:r>
              <w:r>
                <w:rPr>
                  <w:sz w:val="20"/>
                  <w:lang w:val="en-HK"/>
                </w:rPr>
                <w:t>7 Dec 2018</w:t>
              </w:r>
            </w:ins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</w:tbl>
    <w:p w:rsidR="005D2BF5" w:rsidRDefault="005D2BF5" w:rsidP="0067310D">
      <w:pPr>
        <w:pStyle w:val="1"/>
        <w:jc w:val="center"/>
      </w:pPr>
    </w:p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56040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BF5" w:rsidRPr="005D2BF5" w:rsidRDefault="001E184F">
          <w:pPr>
            <w:pStyle w:val="ac"/>
          </w:pPr>
          <w:r>
            <w:t>T</w:t>
          </w:r>
          <w:r w:rsidR="005D2BF5">
            <w:t>able</w:t>
          </w:r>
          <w:r>
            <w:t>s</w:t>
          </w:r>
          <w:r w:rsidR="005D2BF5">
            <w:t xml:space="preserve"> of Contents</w:t>
          </w:r>
        </w:p>
        <w:p w:rsidR="00E722C1" w:rsidRDefault="005D2BF5">
          <w:pPr>
            <w:pStyle w:val="11"/>
            <w:tabs>
              <w:tab w:val="left" w:pos="480"/>
              <w:tab w:val="right" w:leader="dot" w:pos="9736"/>
            </w:tabs>
            <w:rPr>
              <w:ins w:id="22" w:author="Sai Cheong Yip" w:date="2018-12-17T17:29:00Z"/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ins w:id="23" w:author="Sai Cheong Yip" w:date="2018-12-17T17:29:00Z">
            <w:r w:rsidR="00E722C1" w:rsidRPr="00384329">
              <w:rPr>
                <w:rStyle w:val="ad"/>
                <w:noProof/>
              </w:rPr>
              <w:fldChar w:fldCharType="begin"/>
            </w:r>
            <w:r w:rsidR="00E722C1" w:rsidRPr="00384329">
              <w:rPr>
                <w:rStyle w:val="ad"/>
                <w:noProof/>
              </w:rPr>
              <w:instrText xml:space="preserve"> </w:instrText>
            </w:r>
            <w:r w:rsidR="00E722C1">
              <w:rPr>
                <w:noProof/>
              </w:rPr>
              <w:instrText>HYPERLINK \l "_Toc532831126"</w:instrText>
            </w:r>
            <w:r w:rsidR="00E722C1" w:rsidRPr="00384329">
              <w:rPr>
                <w:rStyle w:val="ad"/>
                <w:noProof/>
              </w:rPr>
              <w:instrText xml:space="preserve"> </w:instrText>
            </w:r>
            <w:r w:rsidR="00E722C1" w:rsidRPr="00384329">
              <w:rPr>
                <w:rStyle w:val="ad"/>
                <w:noProof/>
              </w:rPr>
            </w:r>
            <w:r w:rsidR="00E722C1" w:rsidRPr="00384329">
              <w:rPr>
                <w:rStyle w:val="ad"/>
                <w:noProof/>
              </w:rPr>
              <w:fldChar w:fldCharType="separate"/>
            </w:r>
            <w:r w:rsidR="00E722C1" w:rsidRPr="00384329">
              <w:rPr>
                <w:rStyle w:val="ad"/>
                <w:noProof/>
              </w:rPr>
              <w:t>1.</w:t>
            </w:r>
            <w:r w:rsidR="00E722C1">
              <w:rPr>
                <w:noProof/>
              </w:rPr>
              <w:tab/>
            </w:r>
            <w:r w:rsidR="00E722C1" w:rsidRPr="00384329">
              <w:rPr>
                <w:rStyle w:val="ad"/>
                <w:noProof/>
              </w:rPr>
              <w:t>Introduction</w:t>
            </w:r>
            <w:r w:rsidR="00E722C1">
              <w:rPr>
                <w:noProof/>
                <w:webHidden/>
              </w:rPr>
              <w:tab/>
            </w:r>
            <w:r w:rsidR="00E722C1">
              <w:rPr>
                <w:noProof/>
                <w:webHidden/>
              </w:rPr>
              <w:fldChar w:fldCharType="begin"/>
            </w:r>
            <w:r w:rsidR="00E722C1">
              <w:rPr>
                <w:noProof/>
                <w:webHidden/>
              </w:rPr>
              <w:instrText xml:space="preserve"> PAGEREF _Toc532831126 \h </w:instrText>
            </w:r>
            <w:r w:rsidR="00E722C1">
              <w:rPr>
                <w:noProof/>
                <w:webHidden/>
              </w:rPr>
            </w:r>
          </w:ins>
          <w:r w:rsidR="00E722C1">
            <w:rPr>
              <w:noProof/>
              <w:webHidden/>
            </w:rPr>
            <w:fldChar w:fldCharType="separate"/>
          </w:r>
          <w:ins w:id="24" w:author="Sai Cheong Yip" w:date="2018-12-17T17:29:00Z">
            <w:r w:rsidR="00E722C1">
              <w:rPr>
                <w:noProof/>
                <w:webHidden/>
              </w:rPr>
              <w:t>3</w:t>
            </w:r>
            <w:r w:rsidR="00E722C1">
              <w:rPr>
                <w:noProof/>
                <w:webHidden/>
              </w:rPr>
              <w:fldChar w:fldCharType="end"/>
            </w:r>
            <w:r w:rsidR="00E722C1"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11"/>
            <w:tabs>
              <w:tab w:val="left" w:pos="480"/>
              <w:tab w:val="right" w:leader="dot" w:pos="9736"/>
            </w:tabs>
            <w:rPr>
              <w:ins w:id="25" w:author="Sai Cheong Yip" w:date="2018-12-17T17:29:00Z"/>
              <w:noProof/>
            </w:rPr>
          </w:pPr>
          <w:ins w:id="26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"_Toc532831127"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384329">
              <w:rPr>
                <w:rStyle w:val="ad"/>
                <w:noProof/>
              </w:rPr>
              <w:t>Validate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Sai Cheong Yip" w:date="2018-12-17T17:2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21"/>
            <w:tabs>
              <w:tab w:val="left" w:pos="1200"/>
              <w:tab w:val="right" w:leader="dot" w:pos="9736"/>
            </w:tabs>
            <w:rPr>
              <w:ins w:id="28" w:author="Sai Cheong Yip" w:date="2018-12-17T17:29:00Z"/>
              <w:noProof/>
            </w:rPr>
          </w:pPr>
          <w:ins w:id="29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"_Toc532831128"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384329">
              <w:rPr>
                <w:rStyle w:val="ad"/>
                <w:noProof/>
              </w:rPr>
              <w:t>Create a new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Sai Cheong Yip" w:date="2018-12-17T17:2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21"/>
            <w:tabs>
              <w:tab w:val="left" w:pos="1200"/>
              <w:tab w:val="right" w:leader="dot" w:pos="9736"/>
            </w:tabs>
            <w:rPr>
              <w:ins w:id="31" w:author="Sai Cheong Yip" w:date="2018-12-17T17:29:00Z"/>
              <w:noProof/>
            </w:rPr>
          </w:pPr>
          <w:ins w:id="32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"_Toc532831129"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384329">
              <w:rPr>
                <w:rStyle w:val="ad"/>
                <w:noProof/>
              </w:rPr>
              <w:t>Create a new Sub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Sai Cheong Yip" w:date="2018-12-17T17:2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21"/>
            <w:tabs>
              <w:tab w:val="left" w:pos="1200"/>
              <w:tab w:val="right" w:leader="dot" w:pos="9736"/>
            </w:tabs>
            <w:rPr>
              <w:ins w:id="34" w:author="Sai Cheong Yip" w:date="2018-12-17T17:29:00Z"/>
              <w:noProof/>
            </w:rPr>
          </w:pPr>
          <w:ins w:id="35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"_Toc532831130"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384329">
              <w:rPr>
                <w:rStyle w:val="ad"/>
                <w:noProof/>
              </w:rPr>
              <w:t>Edit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Sai Cheong Yip" w:date="2018-12-17T17:2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11"/>
            <w:tabs>
              <w:tab w:val="left" w:pos="480"/>
              <w:tab w:val="right" w:leader="dot" w:pos="9736"/>
            </w:tabs>
            <w:rPr>
              <w:ins w:id="37" w:author="Sai Cheong Yip" w:date="2018-12-17T17:29:00Z"/>
              <w:noProof/>
            </w:rPr>
          </w:pPr>
          <w:ins w:id="38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"_Toc532831132"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384329">
              <w:rPr>
                <w:rStyle w:val="ad"/>
                <w:noProof/>
              </w:rPr>
              <w:t>Transfer to HCM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Sai Cheong Yip" w:date="2018-12-17T17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21"/>
            <w:tabs>
              <w:tab w:val="right" w:leader="dot" w:pos="9736"/>
            </w:tabs>
            <w:rPr>
              <w:ins w:id="40" w:author="Sai Cheong Yip" w:date="2018-12-17T17:29:00Z"/>
              <w:noProof/>
            </w:rPr>
          </w:pPr>
          <w:ins w:id="41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"_Toc532831133"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3.1 Submit/Rollback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Sai Cheong Yip" w:date="2018-12-17T17:2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11"/>
            <w:tabs>
              <w:tab w:val="right" w:leader="dot" w:pos="9736"/>
            </w:tabs>
            <w:rPr>
              <w:ins w:id="43" w:author="Sai Cheong Yip" w:date="2018-12-17T17:29:00Z"/>
              <w:noProof/>
            </w:rPr>
          </w:pPr>
          <w:ins w:id="44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"_Toc532831134"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Appendix 1. Attendant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Sai Cheong Yip" w:date="2018-12-17T17:2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E722C1" w:rsidRDefault="00E722C1">
          <w:pPr>
            <w:pStyle w:val="11"/>
            <w:tabs>
              <w:tab w:val="right" w:leader="dot" w:pos="9736"/>
            </w:tabs>
            <w:rPr>
              <w:ins w:id="46" w:author="Sai Cheong Yip" w:date="2018-12-17T17:29:00Z"/>
              <w:noProof/>
            </w:rPr>
          </w:pPr>
          <w:ins w:id="47" w:author="Sai Cheong Yip" w:date="2018-12-17T17:29:00Z">
            <w:r w:rsidRPr="00384329">
              <w:rPr>
                <w:rStyle w:val="ad"/>
                <w:noProof/>
              </w:rPr>
              <w:fldChar w:fldCharType="begin"/>
            </w:r>
            <w:r w:rsidRPr="00384329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"_Toc532831135"</w:instrText>
            </w:r>
            <w:r w:rsidRPr="00384329">
              <w:rPr>
                <w:rStyle w:val="ad"/>
                <w:noProof/>
              </w:rPr>
              <w:instrText xml:space="preserve"> </w:instrText>
            </w:r>
            <w:r w:rsidRPr="00384329">
              <w:rPr>
                <w:rStyle w:val="ad"/>
                <w:noProof/>
              </w:rPr>
            </w:r>
            <w:r w:rsidRPr="00384329">
              <w:rPr>
                <w:rStyle w:val="ad"/>
                <w:noProof/>
              </w:rPr>
              <w:fldChar w:fldCharType="separate"/>
            </w:r>
            <w:r w:rsidRPr="00384329">
              <w:rPr>
                <w:rStyle w:val="ad"/>
                <w:noProof/>
              </w:rPr>
              <w:t>Appendix 2.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_Toc532831135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Sai Cheong Yip" w:date="2018-12-17T17:2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384329">
              <w:rPr>
                <w:rStyle w:val="ad"/>
                <w:noProof/>
              </w:rPr>
              <w:fldChar w:fldCharType="end"/>
            </w:r>
          </w:ins>
        </w:p>
        <w:p w:rsidR="00DA5F4F" w:rsidDel="00E722C1" w:rsidRDefault="00DA5F4F">
          <w:pPr>
            <w:pStyle w:val="11"/>
            <w:tabs>
              <w:tab w:val="left" w:pos="480"/>
              <w:tab w:val="right" w:leader="dot" w:pos="9736"/>
            </w:tabs>
            <w:rPr>
              <w:del w:id="49" w:author="Sai Cheong Yip" w:date="2018-12-17T17:29:00Z"/>
              <w:noProof/>
            </w:rPr>
          </w:pPr>
          <w:del w:id="50" w:author="Sai Cheong Yip" w:date="2018-12-17T17:29:00Z">
            <w:r w:rsidRPr="00E722C1" w:rsidDel="00E722C1">
              <w:rPr>
                <w:rStyle w:val="ad"/>
                <w:noProof/>
                <w:rPrChange w:id="51" w:author="Sai Cheong Yip" w:date="2018-12-17T17:29:00Z">
                  <w:rPr>
                    <w:rStyle w:val="ad"/>
                    <w:noProof/>
                  </w:rPr>
                </w:rPrChange>
              </w:rPr>
              <w:delText>1.</w:delText>
            </w:r>
            <w:r w:rsidDel="00E722C1">
              <w:rPr>
                <w:noProof/>
              </w:rPr>
              <w:tab/>
            </w:r>
            <w:r w:rsidRPr="00E722C1" w:rsidDel="00E722C1">
              <w:rPr>
                <w:rStyle w:val="ad"/>
                <w:noProof/>
                <w:rPrChange w:id="52" w:author="Sai Cheong Yip" w:date="2018-12-17T17:29:00Z">
                  <w:rPr>
                    <w:rStyle w:val="ad"/>
                    <w:noProof/>
                  </w:rPr>
                </w:rPrChange>
              </w:rPr>
              <w:delText>Introduction</w:delText>
            </w:r>
            <w:r w:rsidDel="00E722C1">
              <w:rPr>
                <w:noProof/>
                <w:webHidden/>
              </w:rPr>
              <w:tab/>
              <w:delText>3</w:delText>
            </w:r>
          </w:del>
        </w:p>
        <w:p w:rsidR="00DA5F4F" w:rsidDel="00E722C1" w:rsidRDefault="00DA5F4F">
          <w:pPr>
            <w:pStyle w:val="11"/>
            <w:tabs>
              <w:tab w:val="left" w:pos="480"/>
              <w:tab w:val="right" w:leader="dot" w:pos="9736"/>
            </w:tabs>
            <w:rPr>
              <w:del w:id="53" w:author="Sai Cheong Yip" w:date="2018-12-17T17:29:00Z"/>
              <w:noProof/>
            </w:rPr>
          </w:pPr>
          <w:del w:id="54" w:author="Sai Cheong Yip" w:date="2018-12-17T17:29:00Z">
            <w:r w:rsidRPr="00E722C1" w:rsidDel="00E722C1">
              <w:rPr>
                <w:rStyle w:val="ad"/>
                <w:noProof/>
                <w:rPrChange w:id="55" w:author="Sai Cheong Yip" w:date="2018-12-17T17:29:00Z">
                  <w:rPr>
                    <w:rStyle w:val="ad"/>
                    <w:noProof/>
                  </w:rPr>
                </w:rPrChange>
              </w:rPr>
              <w:delText>2.</w:delText>
            </w:r>
            <w:r w:rsidDel="00E722C1">
              <w:rPr>
                <w:noProof/>
              </w:rPr>
              <w:tab/>
            </w:r>
            <w:r w:rsidRPr="00E722C1" w:rsidDel="00E722C1">
              <w:rPr>
                <w:rStyle w:val="ad"/>
                <w:noProof/>
                <w:rPrChange w:id="56" w:author="Sai Cheong Yip" w:date="2018-12-17T17:29:00Z">
                  <w:rPr>
                    <w:rStyle w:val="ad"/>
                    <w:noProof/>
                  </w:rPr>
                </w:rPrChange>
              </w:rPr>
              <w:delText>Create a claim request</w:delText>
            </w:r>
            <w:r w:rsidDel="00E722C1">
              <w:rPr>
                <w:noProof/>
                <w:webHidden/>
              </w:rPr>
              <w:tab/>
              <w:delText>4</w:delText>
            </w:r>
          </w:del>
        </w:p>
        <w:p w:rsidR="00DA5F4F" w:rsidDel="00E722C1" w:rsidRDefault="00DA5F4F">
          <w:pPr>
            <w:pStyle w:val="11"/>
            <w:tabs>
              <w:tab w:val="left" w:pos="480"/>
              <w:tab w:val="right" w:leader="dot" w:pos="9736"/>
            </w:tabs>
            <w:rPr>
              <w:del w:id="57" w:author="Sai Cheong Yip" w:date="2018-12-17T17:29:00Z"/>
              <w:noProof/>
            </w:rPr>
          </w:pPr>
          <w:del w:id="58" w:author="Sai Cheong Yip" w:date="2018-12-17T17:29:00Z">
            <w:r w:rsidRPr="00E722C1" w:rsidDel="00E722C1">
              <w:rPr>
                <w:rStyle w:val="ad"/>
                <w:noProof/>
                <w:rPrChange w:id="59" w:author="Sai Cheong Yip" w:date="2018-12-17T17:29:00Z">
                  <w:rPr>
                    <w:rStyle w:val="ad"/>
                    <w:noProof/>
                  </w:rPr>
                </w:rPrChange>
              </w:rPr>
              <w:delText>3.</w:delText>
            </w:r>
            <w:r w:rsidDel="00E722C1">
              <w:rPr>
                <w:noProof/>
              </w:rPr>
              <w:tab/>
            </w:r>
            <w:r w:rsidRPr="00E722C1" w:rsidDel="00E722C1">
              <w:rPr>
                <w:rStyle w:val="ad"/>
                <w:noProof/>
                <w:rPrChange w:id="60" w:author="Sai Cheong Yip" w:date="2018-12-17T17:29:00Z">
                  <w:rPr>
                    <w:rStyle w:val="ad"/>
                    <w:noProof/>
                  </w:rPr>
                </w:rPrChange>
              </w:rPr>
              <w:delText>Edit Claim request</w:delText>
            </w:r>
            <w:r w:rsidDel="00E722C1">
              <w:rPr>
                <w:noProof/>
                <w:webHidden/>
              </w:rPr>
              <w:tab/>
              <w:delText>6</w:delText>
            </w:r>
          </w:del>
        </w:p>
        <w:p w:rsidR="00DA5F4F" w:rsidDel="00E722C1" w:rsidRDefault="00DA5F4F">
          <w:pPr>
            <w:pStyle w:val="11"/>
            <w:tabs>
              <w:tab w:val="right" w:leader="dot" w:pos="9736"/>
            </w:tabs>
            <w:rPr>
              <w:del w:id="61" w:author="Sai Cheong Yip" w:date="2018-12-17T17:29:00Z"/>
              <w:noProof/>
            </w:rPr>
          </w:pPr>
          <w:del w:id="62" w:author="Sai Cheong Yip" w:date="2018-12-17T17:29:00Z">
            <w:r w:rsidRPr="00E722C1" w:rsidDel="00E722C1">
              <w:rPr>
                <w:rStyle w:val="ad"/>
                <w:noProof/>
                <w:rPrChange w:id="63" w:author="Sai Cheong Yip" w:date="2018-12-17T17:29:00Z">
                  <w:rPr>
                    <w:rStyle w:val="ad"/>
                    <w:noProof/>
                  </w:rPr>
                </w:rPrChange>
              </w:rPr>
              <w:delText>Appendix 1. Attendant template</w:delText>
            </w:r>
            <w:r w:rsidDel="00E722C1">
              <w:rPr>
                <w:noProof/>
                <w:webHidden/>
              </w:rPr>
              <w:tab/>
              <w:delText>9</w:delText>
            </w:r>
          </w:del>
        </w:p>
        <w:p w:rsidR="00DA5F4F" w:rsidDel="00E722C1" w:rsidRDefault="00DA5F4F">
          <w:pPr>
            <w:pStyle w:val="11"/>
            <w:tabs>
              <w:tab w:val="right" w:leader="dot" w:pos="9736"/>
            </w:tabs>
            <w:rPr>
              <w:del w:id="64" w:author="Sai Cheong Yip" w:date="2018-12-17T17:29:00Z"/>
              <w:noProof/>
            </w:rPr>
          </w:pPr>
          <w:del w:id="65" w:author="Sai Cheong Yip" w:date="2018-12-17T17:29:00Z">
            <w:r w:rsidRPr="00E722C1" w:rsidDel="00E722C1">
              <w:rPr>
                <w:rStyle w:val="ad"/>
                <w:noProof/>
                <w:rPrChange w:id="66" w:author="Sai Cheong Yip" w:date="2018-12-17T17:29:00Z">
                  <w:rPr>
                    <w:rStyle w:val="ad"/>
                    <w:noProof/>
                  </w:rPr>
                </w:rPrChange>
              </w:rPr>
              <w:delText>Appendix 2. Validation</w:delText>
            </w:r>
            <w:r w:rsidDel="00E722C1">
              <w:rPr>
                <w:noProof/>
                <w:webHidden/>
              </w:rPr>
              <w:tab/>
              <w:delText>10</w:delText>
            </w:r>
          </w:del>
        </w:p>
        <w:p w:rsidR="005D2BF5" w:rsidRDefault="005D2BF5">
          <w:r>
            <w:rPr>
              <w:b/>
              <w:bCs/>
              <w:lang w:val="zh-TW"/>
            </w:rPr>
            <w:fldChar w:fldCharType="end"/>
          </w:r>
        </w:p>
      </w:sdtContent>
    </w:sdt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445A84" w:rsidRDefault="00260EC8" w:rsidP="00260EC8">
      <w:pPr>
        <w:pStyle w:val="1"/>
        <w:numPr>
          <w:ilvl w:val="0"/>
          <w:numId w:val="6"/>
        </w:numPr>
      </w:pPr>
      <w:bookmarkStart w:id="67" w:name="_Toc532831126"/>
      <w:r>
        <w:lastRenderedPageBreak/>
        <w:t>Introduction</w:t>
      </w:r>
      <w:bookmarkEnd w:id="67"/>
    </w:p>
    <w:p w:rsidR="00D84F23" w:rsidRDefault="00E53491" w:rsidP="00D84F23">
      <w:ins w:id="68" w:author="Sai Cheong Yip" w:date="2018-12-13T15:14:00Z">
        <w:r>
          <w:rPr>
            <w:rFonts w:hint="eastAsia"/>
          </w:rPr>
          <w:t>T</w:t>
        </w:r>
        <w:r>
          <w:t xml:space="preserve">his function </w:t>
        </w:r>
      </w:ins>
      <w:ins w:id="69" w:author="Sai Cheong Yip" w:date="2018-12-13T15:15:00Z">
        <w:r>
          <w:t xml:space="preserve">allows payroll </w:t>
        </w:r>
      </w:ins>
      <w:ins w:id="70" w:author="Sai Cheong Yip" w:date="2018-12-17T16:00:00Z">
        <w:r w:rsidR="00095D4D">
          <w:t>officer</w:t>
        </w:r>
      </w:ins>
      <w:ins w:id="71" w:author="Sai Cheong Yip" w:date="2018-12-13T15:15:00Z">
        <w:r>
          <w:t xml:space="preserve"> </w:t>
        </w:r>
      </w:ins>
      <w:ins w:id="72" w:author="Sai Cheong Yip" w:date="2018-12-13T15:17:00Z">
        <w:r>
          <w:t>to create</w:t>
        </w:r>
      </w:ins>
      <w:ins w:id="73" w:author="Sai Cheong Yip" w:date="2018-12-13T15:15:00Z">
        <w:r>
          <w:t xml:space="preserve"> a payment request, t</w:t>
        </w:r>
      </w:ins>
      <w:ins w:id="74" w:author="Sai Cheong Yip" w:date="2018-12-13T15:16:00Z">
        <w:r>
          <w:t>hen pass by payroll manager to transfer to HCM system. F</w:t>
        </w:r>
      </w:ins>
      <w:ins w:id="75" w:author="Sai Cheong Yip" w:date="2018-12-13T15:17:00Z">
        <w:r>
          <w:t xml:space="preserve">unction have two parts, Validate Payment for payroll preparer enquiry, update or create payment </w:t>
        </w:r>
      </w:ins>
      <w:ins w:id="76" w:author="Sai Cheong Yip" w:date="2018-12-13T15:18:00Z">
        <w:r>
          <w:t xml:space="preserve">request; </w:t>
        </w:r>
      </w:ins>
      <w:ins w:id="77" w:author="Sai Cheong Yip" w:date="2018-12-13T15:21:00Z">
        <w:r>
          <w:t xml:space="preserve">Transfer to HCM for payroll manager </w:t>
        </w:r>
      </w:ins>
      <w:ins w:id="78" w:author="Sai Cheong Yip" w:date="2018-12-17T16:01:00Z">
        <w:r w:rsidR="00095D4D">
          <w:t>review</w:t>
        </w:r>
      </w:ins>
      <w:ins w:id="79" w:author="Sai Cheong Yip" w:date="2018-12-13T15:21:00Z">
        <w:r>
          <w:t xml:space="preserve"> submitted payment reques</w:t>
        </w:r>
      </w:ins>
      <w:ins w:id="80" w:author="Sai Cheong Yip" w:date="2018-12-13T15:22:00Z">
        <w:r>
          <w:t>t, then transfer the request to HCM, also payroll manager allow rollback the record of payment request which is trans</w:t>
        </w:r>
      </w:ins>
      <w:ins w:id="81" w:author="Sai Cheong Yip" w:date="2018-12-13T15:23:00Z">
        <w:r>
          <w:t>ferred to HCM but still not processed in HCM.</w:t>
        </w:r>
      </w:ins>
    </w:p>
    <w:p w:rsidR="00260EC8" w:rsidRPr="001E184F" w:rsidDel="00E53491" w:rsidRDefault="00830C3A" w:rsidP="00260EC8">
      <w:pPr>
        <w:rPr>
          <w:del w:id="82" w:author="Sai Cheong Yip" w:date="2018-12-13T15:14:00Z"/>
          <w:sz w:val="20"/>
          <w:szCs w:val="20"/>
        </w:rPr>
      </w:pPr>
      <w:del w:id="83" w:author="Sai Cheong Yip" w:date="2018-12-13T15:14:00Z">
        <w:r w:rsidRPr="001E184F" w:rsidDel="00E53491">
          <w:rPr>
            <w:sz w:val="20"/>
            <w:szCs w:val="20"/>
          </w:rPr>
          <w:delText xml:space="preserve">This function </w:delText>
        </w:r>
        <w:r w:rsidR="00A56120" w:rsidRPr="001E184F" w:rsidDel="00E53491">
          <w:rPr>
            <w:sz w:val="20"/>
            <w:szCs w:val="20"/>
          </w:rPr>
          <w:delText>allows</w:delText>
        </w:r>
        <w:r w:rsidRPr="001E184F" w:rsidDel="00E53491">
          <w:rPr>
            <w:sz w:val="20"/>
            <w:szCs w:val="20"/>
          </w:rPr>
          <w:delText xml:space="preserve"> </w:delText>
        </w:r>
      </w:del>
      <w:del w:id="84" w:author="Sai Cheong Yip" w:date="2018-12-13T15:06:00Z">
        <w:r w:rsidRPr="001E184F" w:rsidDel="00E53491">
          <w:rPr>
            <w:sz w:val="20"/>
            <w:szCs w:val="20"/>
          </w:rPr>
          <w:delText xml:space="preserve">claim </w:delText>
        </w:r>
      </w:del>
      <w:del w:id="85" w:author="Sai Cheong Yip" w:date="2018-12-13T15:07:00Z">
        <w:r w:rsidRPr="001E184F" w:rsidDel="00E53491">
          <w:rPr>
            <w:sz w:val="20"/>
            <w:szCs w:val="20"/>
          </w:rPr>
          <w:delText xml:space="preserve">preparer </w:delText>
        </w:r>
      </w:del>
      <w:del w:id="86" w:author="Sai Cheong Yip" w:date="2018-12-13T15:14:00Z">
        <w:r w:rsidRPr="001E184F" w:rsidDel="00E53491">
          <w:rPr>
            <w:sz w:val="20"/>
            <w:szCs w:val="20"/>
          </w:rPr>
          <w:delText>to create a new</w:delText>
        </w:r>
        <w:r w:rsidR="00A56120" w:rsidRPr="001E184F" w:rsidDel="00E53491">
          <w:rPr>
            <w:sz w:val="20"/>
            <w:szCs w:val="20"/>
          </w:rPr>
          <w:delText xml:space="preserve"> </w:delText>
        </w:r>
      </w:del>
      <w:del w:id="87" w:author="Sai Cheong Yip" w:date="2018-12-13T15:07:00Z">
        <w:r w:rsidR="00A56120" w:rsidRPr="001E184F" w:rsidDel="00E53491">
          <w:rPr>
            <w:sz w:val="20"/>
            <w:szCs w:val="20"/>
          </w:rPr>
          <w:delText xml:space="preserve">claim </w:delText>
        </w:r>
      </w:del>
      <w:del w:id="88" w:author="Sai Cheong Yip" w:date="2018-12-13T15:14:00Z">
        <w:r w:rsidR="00A56120" w:rsidRPr="001E184F" w:rsidDel="00E53491">
          <w:rPr>
            <w:sz w:val="20"/>
            <w:szCs w:val="20"/>
          </w:rPr>
          <w:delText>request, enquiry or edit existing claim request.</w:delText>
        </w:r>
        <w:r w:rsidR="00260EC8" w:rsidRPr="001E184F" w:rsidDel="00E53491">
          <w:rPr>
            <w:sz w:val="20"/>
            <w:szCs w:val="20"/>
          </w:rPr>
          <w:delText xml:space="preserve"> </w:delText>
        </w:r>
        <w:r w:rsidR="00260EC8" w:rsidRPr="001E184F" w:rsidDel="00E53491">
          <w:rPr>
            <w:rFonts w:hint="eastAsia"/>
            <w:sz w:val="20"/>
            <w:szCs w:val="20"/>
          </w:rPr>
          <w:delText>S</w:delText>
        </w:r>
        <w:r w:rsidR="00260EC8" w:rsidRPr="001E184F" w:rsidDel="00E53491">
          <w:rPr>
            <w:sz w:val="20"/>
            <w:szCs w:val="20"/>
          </w:rPr>
          <w:delText>ystem lists all claim request record which is under pending submit status with pagination. User can click the “</w:delText>
        </w:r>
        <w:r w:rsidR="00260EC8" w:rsidRPr="001E184F" w:rsidDel="00E53491">
          <w:rPr>
            <w:b/>
            <w:sz w:val="20"/>
            <w:szCs w:val="20"/>
          </w:rPr>
          <w:delText>Action</w:delText>
        </w:r>
        <w:r w:rsidR="00260EC8" w:rsidRPr="001E184F" w:rsidDel="00E53491">
          <w:rPr>
            <w:sz w:val="20"/>
            <w:szCs w:val="20"/>
          </w:rPr>
          <w:delText xml:space="preserve">” button to edit claim request </w:delText>
        </w:r>
        <w:r w:rsidR="001E184F" w:rsidRPr="001E184F" w:rsidDel="00E53491">
          <w:rPr>
            <w:sz w:val="20"/>
            <w:szCs w:val="20"/>
          </w:rPr>
          <w:delText>record or</w:delText>
        </w:r>
        <w:r w:rsidR="00260EC8" w:rsidRPr="001E184F" w:rsidDel="00E53491">
          <w:rPr>
            <w:sz w:val="20"/>
            <w:szCs w:val="20"/>
          </w:rPr>
          <w:delText xml:space="preserve"> click the “</w:delText>
        </w:r>
        <w:r w:rsidR="00260EC8" w:rsidRPr="001E184F" w:rsidDel="00E53491">
          <w:rPr>
            <w:b/>
            <w:sz w:val="20"/>
            <w:szCs w:val="20"/>
          </w:rPr>
          <w:delText>Pre</w:delText>
        </w:r>
        <w:r w:rsidR="001E184F" w:rsidRPr="001E184F" w:rsidDel="00E53491">
          <w:rPr>
            <w:b/>
            <w:sz w:val="20"/>
            <w:szCs w:val="20"/>
          </w:rPr>
          <w:delText>pare Claim Request</w:delText>
        </w:r>
        <w:r w:rsidR="001E184F" w:rsidRPr="001E184F" w:rsidDel="00E53491">
          <w:rPr>
            <w:sz w:val="20"/>
            <w:szCs w:val="20"/>
          </w:rPr>
          <w:delText>” to create a new request.</w:delText>
        </w:r>
      </w:del>
    </w:p>
    <w:p w:rsidR="00D84F23" w:rsidRPr="001E184F" w:rsidRDefault="00D84F23" w:rsidP="00D84F23"/>
    <w:p w:rsidR="00007418" w:rsidRDefault="00007418" w:rsidP="00A44AE4">
      <w:pPr>
        <w:jc w:val="center"/>
      </w:pPr>
      <w:del w:id="89" w:author="Sai Cheong Yip" w:date="2018-12-13T15:28:00Z">
        <w:r w:rsidDel="00E53491">
          <w:rPr>
            <w:rFonts w:hint="eastAsia"/>
            <w:noProof/>
          </w:rPr>
          <w:drawing>
            <wp:inline distT="0" distB="0" distL="0" distR="0">
              <wp:extent cx="5270500" cy="2559050"/>
              <wp:effectExtent l="0" t="0" r="635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59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07418" w:rsidRDefault="00B63815" w:rsidP="00B63815">
      <w:pPr>
        <w:widowControl/>
      </w:pPr>
      <w:r>
        <w:br w:type="page"/>
      </w:r>
    </w:p>
    <w:p w:rsidR="00007418" w:rsidRDefault="00A56120" w:rsidP="001E184F">
      <w:pPr>
        <w:pStyle w:val="1"/>
        <w:numPr>
          <w:ilvl w:val="0"/>
          <w:numId w:val="6"/>
        </w:numPr>
      </w:pPr>
      <w:del w:id="90" w:author="Sai Cheong Yip" w:date="2018-12-13T15:23:00Z">
        <w:r w:rsidDel="00E53491">
          <w:rPr>
            <w:rFonts w:hint="eastAsia"/>
          </w:rPr>
          <w:lastRenderedPageBreak/>
          <w:delText>C</w:delText>
        </w:r>
        <w:r w:rsidDel="00E53491">
          <w:delText>reate a claim</w:delText>
        </w:r>
      </w:del>
      <w:bookmarkStart w:id="91" w:name="_Toc532831127"/>
      <w:ins w:id="92" w:author="Sai Cheong Yip" w:date="2018-12-13T15:23:00Z">
        <w:r w:rsidR="00E53491">
          <w:t>Va</w:t>
        </w:r>
      </w:ins>
      <w:ins w:id="93" w:author="Sai Cheong Yip" w:date="2018-12-13T15:24:00Z">
        <w:r w:rsidR="00E53491">
          <w:t>lidate payment</w:t>
        </w:r>
      </w:ins>
      <w:bookmarkEnd w:id="91"/>
      <w:del w:id="94" w:author="Sai Cheong Yip" w:date="2018-12-13T15:24:00Z">
        <w:r w:rsidDel="00E53491">
          <w:delText xml:space="preserve"> request</w:delText>
        </w:r>
      </w:del>
    </w:p>
    <w:p w:rsidR="00A56120" w:rsidRPr="00005895" w:rsidRDefault="00741C93" w:rsidP="00741C93">
      <w:pPr>
        <w:rPr>
          <w:ins w:id="95" w:author="Sai Cheong Yip" w:date="2018-12-13T15:58:00Z"/>
          <w:szCs w:val="24"/>
          <w:rPrChange w:id="96" w:author="Sai Cheong Yip" w:date="2018-12-17T17:33:00Z">
            <w:rPr>
              <w:ins w:id="97" w:author="Sai Cheong Yip" w:date="2018-12-13T15:58:00Z"/>
              <w:sz w:val="20"/>
              <w:szCs w:val="20"/>
            </w:rPr>
          </w:rPrChange>
        </w:rPr>
      </w:pPr>
      <w:ins w:id="98" w:author="Sai Cheong Yip" w:date="2018-12-13T15:39:00Z">
        <w:r w:rsidRPr="00005895">
          <w:rPr>
            <w:szCs w:val="24"/>
            <w:rPrChange w:id="99" w:author="Sai Cheong Yip" w:date="2018-12-17T17:33:00Z">
              <w:rPr>
                <w:sz w:val="20"/>
                <w:szCs w:val="20"/>
              </w:rPr>
            </w:rPrChange>
          </w:rPr>
          <w:t xml:space="preserve">This function allows payroll officer enquiry </w:t>
        </w:r>
      </w:ins>
      <w:ins w:id="100" w:author="Sai Cheong Yip" w:date="2018-12-13T15:40:00Z">
        <w:r w:rsidRPr="00005895">
          <w:rPr>
            <w:szCs w:val="24"/>
            <w:rPrChange w:id="101" w:author="Sai Cheong Yip" w:date="2018-12-17T17:33:00Z">
              <w:rPr>
                <w:sz w:val="20"/>
                <w:szCs w:val="20"/>
              </w:rPr>
            </w:rPrChange>
          </w:rPr>
          <w:t xml:space="preserve">payment request record. </w:t>
        </w:r>
      </w:ins>
      <w:ins w:id="102" w:author="Sai Cheong Yip" w:date="2018-12-13T15:43:00Z">
        <w:r w:rsidRPr="00005895">
          <w:rPr>
            <w:szCs w:val="24"/>
            <w:rPrChange w:id="103" w:author="Sai Cheong Yip" w:date="2018-12-17T17:33:00Z">
              <w:rPr>
                <w:sz w:val="20"/>
                <w:szCs w:val="20"/>
              </w:rPr>
            </w:rPrChange>
          </w:rPr>
          <w:t xml:space="preserve">There are three options of payroll officer: </w:t>
        </w:r>
      </w:ins>
      <w:ins w:id="104" w:author="Sai Cheong Yip" w:date="2018-12-13T15:47:00Z">
        <w:r w:rsidRPr="00005895">
          <w:rPr>
            <w:rFonts w:hint="eastAsia"/>
            <w:szCs w:val="24"/>
            <w:rPrChange w:id="105" w:author="Sai Cheong Yip" w:date="2018-12-17T17:33:00Z">
              <w:rPr>
                <w:rFonts w:hint="eastAsia"/>
                <w:sz w:val="20"/>
                <w:szCs w:val="20"/>
              </w:rPr>
            </w:rPrChange>
          </w:rPr>
          <w:t>1</w:t>
        </w:r>
        <w:r w:rsidRPr="00005895">
          <w:rPr>
            <w:szCs w:val="24"/>
            <w:rPrChange w:id="106" w:author="Sai Cheong Yip" w:date="2018-12-17T17:33:00Z">
              <w:rPr>
                <w:sz w:val="20"/>
                <w:szCs w:val="20"/>
              </w:rPr>
            </w:rPrChange>
          </w:rPr>
          <w:t xml:space="preserve">. Create a new Batch; 2. </w:t>
        </w:r>
      </w:ins>
      <w:ins w:id="107" w:author="Sai Cheong Yip" w:date="2018-12-13T15:49:00Z">
        <w:r w:rsidR="00FD45AB" w:rsidRPr="00005895">
          <w:rPr>
            <w:szCs w:val="24"/>
            <w:rPrChange w:id="108" w:author="Sai Cheong Yip" w:date="2018-12-17T17:33:00Z">
              <w:rPr>
                <w:sz w:val="20"/>
                <w:szCs w:val="20"/>
              </w:rPr>
            </w:rPrChange>
          </w:rPr>
          <w:t xml:space="preserve">Create a sub batch to handle on-hold record of existing </w:t>
        </w:r>
      </w:ins>
      <w:ins w:id="109" w:author="Sai Cheong Yip" w:date="2018-12-13T15:50:00Z">
        <w:r w:rsidR="00FD45AB" w:rsidRPr="00005895">
          <w:rPr>
            <w:szCs w:val="24"/>
            <w:rPrChange w:id="110" w:author="Sai Cheong Yip" w:date="2018-12-17T17:33:00Z">
              <w:rPr>
                <w:sz w:val="20"/>
                <w:szCs w:val="20"/>
              </w:rPr>
            </w:rPrChange>
          </w:rPr>
          <w:t xml:space="preserve">request; 3. Edit existing </w:t>
        </w:r>
      </w:ins>
      <w:ins w:id="111" w:author="Sai Cheong Yip" w:date="2018-12-13T15:51:00Z">
        <w:r w:rsidR="00FD45AB" w:rsidRPr="00005895">
          <w:rPr>
            <w:szCs w:val="24"/>
            <w:rPrChange w:id="112" w:author="Sai Cheong Yip" w:date="2018-12-17T17:33:00Z">
              <w:rPr>
                <w:sz w:val="20"/>
                <w:szCs w:val="20"/>
              </w:rPr>
            </w:rPrChange>
          </w:rPr>
          <w:t>batch record;</w:t>
        </w:r>
      </w:ins>
      <w:del w:id="113" w:author="Sai Cheong Yip" w:date="2018-12-13T15:30:00Z">
        <w:r w:rsidR="00574D58" w:rsidRPr="00005895" w:rsidDel="00E53491">
          <w:rPr>
            <w:szCs w:val="24"/>
            <w:rPrChange w:id="114" w:author="Sai Cheong Yip" w:date="2018-12-17T17:33:00Z">
              <w:rPr/>
            </w:rPrChange>
          </w:rPr>
          <w:delText>User need select project when create a claim request, after selected the project, related information also shown in screen.</w:delText>
        </w:r>
        <w:r w:rsidR="001E184F" w:rsidRPr="00005895" w:rsidDel="00E53491">
          <w:rPr>
            <w:szCs w:val="24"/>
            <w:rPrChange w:id="115" w:author="Sai Cheong Yip" w:date="2018-12-17T17:33:00Z">
              <w:rPr/>
            </w:rPrChange>
          </w:rPr>
          <w:delText xml:space="preserve"> After created the request, system will redirect to edit mode </w:delText>
        </w:r>
        <w:r w:rsidR="00D0205C" w:rsidRPr="00005895" w:rsidDel="00E53491">
          <w:rPr>
            <w:szCs w:val="24"/>
            <w:rPrChange w:id="116" w:author="Sai Cheong Yip" w:date="2018-12-17T17:33:00Z">
              <w:rPr/>
            </w:rPrChange>
          </w:rPr>
          <w:delText xml:space="preserve">for user download or upload attendant template. </w:delText>
        </w:r>
      </w:del>
    </w:p>
    <w:p w:rsidR="00FD45AB" w:rsidRDefault="00FD45AB" w:rsidP="00741C93">
      <w:pPr>
        <w:rPr>
          <w:ins w:id="117" w:author="Sai Cheong Yip" w:date="2018-12-13T15:51:00Z"/>
          <w:sz w:val="20"/>
          <w:szCs w:val="20"/>
        </w:rPr>
      </w:pPr>
    </w:p>
    <w:p w:rsidR="00FD45AB" w:rsidRPr="00741C93" w:rsidRDefault="006B3799" w:rsidP="00741C93">
      <w:pPr>
        <w:rPr>
          <w:sz w:val="20"/>
          <w:szCs w:val="20"/>
          <w:rPrChange w:id="118" w:author="Sai Cheong Yip" w:date="2018-12-13T15:47:00Z">
            <w:rPr/>
          </w:rPrChange>
        </w:rPr>
      </w:pPr>
      <w:ins w:id="119" w:author="Sai Cheong Yip" w:date="2018-12-13T16:49:00Z">
        <w:r>
          <w:rPr>
            <w:rFonts w:hint="eastAsia"/>
            <w:noProof/>
            <w:sz w:val="20"/>
            <w:szCs w:val="20"/>
          </w:rPr>
          <w:drawing>
            <wp:inline distT="0" distB="0" distL="0" distR="0">
              <wp:extent cx="6188710" cy="4305300"/>
              <wp:effectExtent l="0" t="0" r="2540" b="0"/>
              <wp:docPr id="7" name="圖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8710" cy="430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D45AB" w:rsidRDefault="00FD45AB" w:rsidP="00FD45AB">
      <w:pPr>
        <w:rPr>
          <w:ins w:id="120" w:author="Sai Cheong Yip" w:date="2018-12-13T15:58:00Z"/>
          <w:b/>
        </w:rPr>
      </w:pPr>
    </w:p>
    <w:p w:rsidR="00FD45AB" w:rsidRDefault="00FD45AB" w:rsidP="00FD45AB">
      <w:pPr>
        <w:rPr>
          <w:ins w:id="121" w:author="Sai Cheong Yip" w:date="2018-12-13T15:58:00Z"/>
          <w:b/>
        </w:rPr>
      </w:pPr>
    </w:p>
    <w:p w:rsidR="00FD45AB" w:rsidRDefault="00FD45AB" w:rsidP="00FD45AB">
      <w:pPr>
        <w:rPr>
          <w:ins w:id="122" w:author="Sai Cheong Yip" w:date="2018-12-13T15:55:00Z"/>
          <w:b/>
        </w:rPr>
      </w:pPr>
      <w:ins w:id="123" w:author="Sai Cheong Yip" w:date="2018-12-13T15:55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Item</w:t>
        </w:r>
      </w:ins>
    </w:p>
    <w:tbl>
      <w:tblPr>
        <w:tblStyle w:val="4-1"/>
        <w:tblW w:w="9498" w:type="dxa"/>
        <w:tblInd w:w="-5" w:type="dxa"/>
        <w:tblLook w:val="04A0" w:firstRow="1" w:lastRow="0" w:firstColumn="1" w:lastColumn="0" w:noHBand="0" w:noVBand="1"/>
        <w:tblPrChange w:id="124" w:author="Sai Cheong Yip" w:date="2018-12-14T10:44:00Z">
          <w:tblPr>
            <w:tblStyle w:val="4-1"/>
            <w:tblW w:w="9781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2127"/>
        <w:gridCol w:w="7371"/>
        <w:tblGridChange w:id="125">
          <w:tblGrid>
            <w:gridCol w:w="2847"/>
            <w:gridCol w:w="4252"/>
            <w:gridCol w:w="2399"/>
          </w:tblGrid>
        </w:tblGridChange>
      </w:tblGrid>
      <w:tr w:rsidR="00FD45AB" w:rsidRPr="00DA67E5" w:rsidTr="0025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6" w:author="Sai Cheong Yip" w:date="2018-12-13T15:55:00Z"/>
          <w:trPrChange w:id="127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28" w:author="Sai Cheong Yip" w:date="2018-12-14T10:44:00Z">
              <w:tcPr>
                <w:tcW w:w="2847" w:type="dxa"/>
              </w:tcPr>
            </w:tcPrChange>
          </w:tcPr>
          <w:p w:rsidR="00FD45AB" w:rsidRPr="00DA67E5" w:rsidRDefault="00FD45AB" w:rsidP="00FD45AB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29" w:author="Sai Cheong Yip" w:date="2018-12-13T15:55:00Z"/>
              </w:rPr>
            </w:pPr>
            <w:ins w:id="130" w:author="Sai Cheong Yip" w:date="2018-12-13T15:55:00Z">
              <w:r w:rsidRPr="00DA67E5">
                <w:rPr>
                  <w:rFonts w:hint="eastAsia"/>
                </w:rPr>
                <w:t>F</w:t>
              </w:r>
              <w:r w:rsidRPr="00DA67E5">
                <w:t>ield</w:t>
              </w:r>
            </w:ins>
          </w:p>
        </w:tc>
        <w:tc>
          <w:tcPr>
            <w:tcW w:w="7371" w:type="dxa"/>
            <w:tcPrChange w:id="131" w:author="Sai Cheong Yip" w:date="2018-12-14T10:44:00Z">
              <w:tcPr>
                <w:tcW w:w="4252" w:type="dxa"/>
              </w:tcPr>
            </w:tcPrChange>
          </w:tcPr>
          <w:p w:rsidR="00FD45AB" w:rsidRPr="00DA67E5" w:rsidRDefault="00FD45AB" w:rsidP="00FD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2" w:author="Sai Cheong Yip" w:date="2018-12-13T15:55:00Z"/>
              </w:rPr>
            </w:pPr>
            <w:ins w:id="133" w:author="Sai Cheong Yip" w:date="2018-12-13T15:55:00Z">
              <w:r w:rsidRPr="00DA67E5">
                <w:rPr>
                  <w:rFonts w:hint="eastAsia"/>
                </w:rPr>
                <w:t>D</w:t>
              </w:r>
              <w:r w:rsidRPr="00DA67E5">
                <w:t>escription</w:t>
              </w:r>
            </w:ins>
          </w:p>
        </w:tc>
      </w:tr>
      <w:tr w:rsidR="006B3799" w:rsidRPr="00B63815" w:rsidTr="00250B02">
        <w:tblPrEx>
          <w:tblPrExChange w:id="134" w:author="Sai Cheong Yip" w:date="2018-12-14T10:44:00Z">
            <w:tblPrEx>
              <w:tblW w:w="949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5" w:author="Sai Cheong Yip" w:date="2018-12-13T16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36" w:author="Sai Cheong Yip" w:date="2018-12-14T10:44:00Z">
              <w:tcPr>
                <w:tcW w:w="2847" w:type="dxa"/>
              </w:tcPr>
            </w:tcPrChange>
          </w:tcPr>
          <w:p w:rsidR="006B3799" w:rsidRPr="00005895" w:rsidRDefault="00E3049E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7" w:author="Sai Cheong Yip" w:date="2018-12-13T16:49:00Z"/>
                <w:b w:val="0"/>
                <w:sz w:val="20"/>
                <w:szCs w:val="20"/>
                <w:rPrChange w:id="138" w:author="Sai Cheong Yip" w:date="2018-12-17T17:33:00Z">
                  <w:rPr>
                    <w:ins w:id="139" w:author="Sai Cheong Yip" w:date="2018-12-13T16:49:00Z"/>
                    <w:sz w:val="20"/>
                    <w:szCs w:val="20"/>
                  </w:rPr>
                </w:rPrChange>
              </w:rPr>
            </w:pPr>
            <w:ins w:id="140" w:author="Sai Cheong Yip" w:date="2018-12-13T16:58:00Z">
              <w:r w:rsidRPr="00005895">
                <w:rPr>
                  <w:b w:val="0"/>
                  <w:sz w:val="20"/>
                  <w:szCs w:val="20"/>
                  <w:rPrChange w:id="141" w:author="Sai Cheong Yip" w:date="2018-12-17T17:33:00Z">
                    <w:rPr>
                      <w:sz w:val="20"/>
                      <w:szCs w:val="20"/>
                    </w:rPr>
                  </w:rPrChange>
                </w:rPr>
                <w:t>Radio Button</w:t>
              </w:r>
            </w:ins>
          </w:p>
        </w:tc>
        <w:tc>
          <w:tcPr>
            <w:tcW w:w="7371" w:type="dxa"/>
            <w:tcPrChange w:id="142" w:author="Sai Cheong Yip" w:date="2018-12-14T10:44:00Z">
              <w:tcPr>
                <w:tcW w:w="6651" w:type="dxa"/>
                <w:gridSpan w:val="2"/>
              </w:tcPr>
            </w:tcPrChange>
          </w:tcPr>
          <w:p w:rsidR="006B3799" w:rsidRPr="00B63815" w:rsidRDefault="00E3049E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" w:author="Sai Cheong Yip" w:date="2018-12-13T16:49:00Z"/>
                <w:sz w:val="20"/>
                <w:szCs w:val="20"/>
              </w:rPr>
            </w:pPr>
            <w:ins w:id="144" w:author="Sai Cheong Yip" w:date="2018-12-13T16:58:00Z">
              <w:r>
                <w:rPr>
                  <w:rFonts w:hint="eastAsia"/>
                  <w:sz w:val="20"/>
                  <w:szCs w:val="20"/>
                </w:rPr>
                <w:t>F</w:t>
              </w:r>
              <w:r>
                <w:rPr>
                  <w:sz w:val="20"/>
                  <w:szCs w:val="20"/>
                </w:rPr>
                <w:t>or pay</w:t>
              </w:r>
            </w:ins>
            <w:ins w:id="145" w:author="Sai Cheong Yip" w:date="2018-12-13T16:59:00Z">
              <w:r>
                <w:rPr>
                  <w:sz w:val="20"/>
                  <w:szCs w:val="20"/>
                </w:rPr>
                <w:t xml:space="preserve">roll officer select record. </w:t>
              </w:r>
            </w:ins>
          </w:p>
        </w:tc>
      </w:tr>
      <w:tr w:rsidR="00FD45AB" w:rsidRPr="00B63815" w:rsidTr="00250B02">
        <w:trPr>
          <w:ins w:id="146" w:author="Sai Cheong Yip" w:date="2018-12-13T15:55:00Z"/>
          <w:trPrChange w:id="147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48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149" w:author="Sai Cheong Yip" w:date="2018-12-13T15:55:00Z"/>
                <w:b w:val="0"/>
                <w:sz w:val="20"/>
                <w:szCs w:val="20"/>
                <w:rPrChange w:id="150" w:author="Sai Cheong Yip" w:date="2018-12-17T17:33:00Z">
                  <w:rPr>
                    <w:ins w:id="151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152" w:author="Sai Cheong Yip" w:date="2018-12-13T15:56:00Z">
              <w:r w:rsidRPr="00005895">
                <w:rPr>
                  <w:b w:val="0"/>
                  <w:sz w:val="20"/>
                  <w:szCs w:val="20"/>
                  <w:rPrChange w:id="153" w:author="Sai Cheong Yip" w:date="2018-12-17T17:33:00Z">
                    <w:rPr>
                      <w:sz w:val="20"/>
                      <w:szCs w:val="20"/>
                    </w:rPr>
                  </w:rPrChange>
                </w:rPr>
                <w:t>Batch ID</w:t>
              </w:r>
            </w:ins>
          </w:p>
        </w:tc>
        <w:tc>
          <w:tcPr>
            <w:tcW w:w="7371" w:type="dxa"/>
            <w:tcPrChange w:id="154" w:author="Sai Cheong Yip" w:date="2018-12-14T10:44:00Z">
              <w:tcPr>
                <w:tcW w:w="4252" w:type="dxa"/>
              </w:tcPr>
            </w:tcPrChange>
          </w:tcPr>
          <w:p w:rsidR="00FD45AB" w:rsidRPr="00B63815" w:rsidRDefault="00E3049E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" w:author="Sai Cheong Yip" w:date="2018-12-13T15:55:00Z"/>
                <w:sz w:val="20"/>
                <w:szCs w:val="20"/>
              </w:rPr>
            </w:pPr>
            <w:ins w:id="156" w:author="Sai Cheong Yip" w:date="2018-12-13T17:01:00Z">
              <w:r>
                <w:rPr>
                  <w:rFonts w:hint="eastAsia"/>
                  <w:sz w:val="20"/>
                  <w:szCs w:val="20"/>
                </w:rPr>
                <w:t>I</w:t>
              </w:r>
              <w:r>
                <w:rPr>
                  <w:sz w:val="20"/>
                  <w:szCs w:val="20"/>
                </w:rPr>
                <w:t xml:space="preserve">ndex for each record; If </w:t>
              </w:r>
            </w:ins>
            <w:ins w:id="157" w:author="Sai Cheong Yip" w:date="2018-12-13T17:02:00Z">
              <w:r>
                <w:rPr>
                  <w:sz w:val="20"/>
                  <w:szCs w:val="20"/>
                </w:rPr>
                <w:t>record has sub record, will mark to Parent ID (Deck number).</w:t>
              </w:r>
            </w:ins>
          </w:p>
        </w:tc>
      </w:tr>
      <w:tr w:rsidR="00FD45AB" w:rsidRPr="00B63815" w:rsidTr="0025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8" w:author="Sai Cheong Yip" w:date="2018-12-13T15:55:00Z"/>
          <w:trPrChange w:id="159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60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1" w:author="Sai Cheong Yip" w:date="2018-12-13T15:55:00Z"/>
                <w:b w:val="0"/>
                <w:sz w:val="20"/>
                <w:szCs w:val="20"/>
                <w:rPrChange w:id="162" w:author="Sai Cheong Yip" w:date="2018-12-17T17:33:00Z">
                  <w:rPr>
                    <w:ins w:id="163" w:author="Sai Cheong Yip" w:date="2018-12-13T15:55:00Z"/>
                    <w:sz w:val="20"/>
                    <w:szCs w:val="20"/>
                  </w:rPr>
                </w:rPrChange>
              </w:rPr>
            </w:pPr>
            <w:ins w:id="164" w:author="Sai Cheong Yip" w:date="2018-12-13T15:56:00Z">
              <w:r w:rsidRPr="00005895">
                <w:rPr>
                  <w:b w:val="0"/>
                  <w:sz w:val="20"/>
                  <w:szCs w:val="20"/>
                  <w:rPrChange w:id="165" w:author="Sai Cheong Yip" w:date="2018-12-17T17:33:00Z">
                    <w:rPr>
                      <w:sz w:val="20"/>
                      <w:szCs w:val="20"/>
                    </w:rPr>
                  </w:rPrChange>
                </w:rPr>
                <w:t>Sub Batch ID</w:t>
              </w:r>
            </w:ins>
          </w:p>
        </w:tc>
        <w:tc>
          <w:tcPr>
            <w:tcW w:w="7371" w:type="dxa"/>
            <w:tcPrChange w:id="166" w:author="Sai Cheong Yip" w:date="2018-12-14T10:44:00Z">
              <w:tcPr>
                <w:tcW w:w="4252" w:type="dxa"/>
              </w:tcPr>
            </w:tcPrChange>
          </w:tcPr>
          <w:p w:rsidR="00FD45AB" w:rsidRPr="00B63815" w:rsidRDefault="00E3049E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" w:author="Sai Cheong Yip" w:date="2018-12-13T15:55:00Z"/>
                <w:sz w:val="20"/>
                <w:szCs w:val="20"/>
              </w:rPr>
            </w:pPr>
            <w:ins w:id="168" w:author="Sai Cheong Yip" w:date="2018-12-13T17:02:00Z">
              <w:r>
                <w:rPr>
                  <w:sz w:val="20"/>
                  <w:szCs w:val="20"/>
                </w:rPr>
                <w:t xml:space="preserve">Index </w:t>
              </w:r>
            </w:ins>
            <w:ins w:id="169" w:author="Sai Cheong Yip" w:date="2018-12-13T17:03:00Z">
              <w:r>
                <w:rPr>
                  <w:sz w:val="20"/>
                  <w:szCs w:val="20"/>
                </w:rPr>
                <w:t>of sub batch record.</w:t>
              </w:r>
            </w:ins>
          </w:p>
        </w:tc>
      </w:tr>
      <w:tr w:rsidR="00FD45AB" w:rsidRPr="00B63815" w:rsidTr="00250B02">
        <w:trPr>
          <w:ins w:id="170" w:author="Sai Cheong Yip" w:date="2018-12-13T15:55:00Z"/>
          <w:trPrChange w:id="171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72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173" w:author="Sai Cheong Yip" w:date="2018-12-13T15:55:00Z"/>
                <w:b w:val="0"/>
                <w:sz w:val="20"/>
                <w:szCs w:val="20"/>
                <w:rPrChange w:id="174" w:author="Sai Cheong Yip" w:date="2018-12-17T17:33:00Z">
                  <w:rPr>
                    <w:ins w:id="175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176" w:author="Sai Cheong Yip" w:date="2018-12-13T15:55:00Z">
              <w:r w:rsidRPr="00005895">
                <w:rPr>
                  <w:b w:val="0"/>
                  <w:sz w:val="20"/>
                  <w:szCs w:val="20"/>
                  <w:rPrChange w:id="177" w:author="Sai Cheong Yip" w:date="2018-12-17T17:33:00Z">
                    <w:rPr>
                      <w:sz w:val="20"/>
                      <w:szCs w:val="20"/>
                    </w:rPr>
                  </w:rPrChange>
                </w:rPr>
                <w:t>Project</w:t>
              </w:r>
            </w:ins>
            <w:ins w:id="178" w:author="Sai Cheong Yip" w:date="2018-12-13T15:56:00Z">
              <w:r w:rsidRPr="00005895">
                <w:rPr>
                  <w:b w:val="0"/>
                  <w:sz w:val="20"/>
                  <w:szCs w:val="20"/>
                  <w:rPrChange w:id="179" w:author="Sai Cheong Yip" w:date="2018-12-17T17:33:00Z">
                    <w:rPr>
                      <w:sz w:val="20"/>
                      <w:szCs w:val="20"/>
                    </w:rPr>
                  </w:rPrChange>
                </w:rPr>
                <w:t xml:space="preserve"> name</w:t>
              </w:r>
            </w:ins>
            <w:ins w:id="180" w:author="Sai Cheong Yip" w:date="2018-12-13T15:55:00Z">
              <w:r w:rsidRPr="00005895">
                <w:rPr>
                  <w:b w:val="0"/>
                  <w:sz w:val="20"/>
                  <w:szCs w:val="20"/>
                  <w:rPrChange w:id="181" w:author="Sai Cheong Yip" w:date="2018-12-17T17:33:00Z">
                    <w:rPr>
                      <w:sz w:val="20"/>
                      <w:szCs w:val="20"/>
                    </w:rPr>
                  </w:rPrChange>
                </w:rPr>
                <w:t>/ No.</w:t>
              </w:r>
            </w:ins>
          </w:p>
        </w:tc>
        <w:tc>
          <w:tcPr>
            <w:tcW w:w="7371" w:type="dxa"/>
            <w:tcPrChange w:id="182" w:author="Sai Cheong Yip" w:date="2018-12-14T10:44:00Z">
              <w:tcPr>
                <w:tcW w:w="4252" w:type="dxa"/>
              </w:tcPr>
            </w:tcPrChange>
          </w:tcPr>
          <w:p w:rsidR="00FD45AB" w:rsidRPr="00B63815" w:rsidRDefault="00E3049E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" w:author="Sai Cheong Yip" w:date="2018-12-13T15:55:00Z"/>
                <w:sz w:val="20"/>
                <w:szCs w:val="20"/>
              </w:rPr>
            </w:pPr>
            <w:ins w:id="184" w:author="Sai Cheong Yip" w:date="2018-12-13T17:03:00Z">
              <w:r>
                <w:rPr>
                  <w:sz w:val="20"/>
                  <w:szCs w:val="20"/>
                </w:rPr>
                <w:t>Project information of batch.</w:t>
              </w:r>
            </w:ins>
          </w:p>
        </w:tc>
      </w:tr>
      <w:tr w:rsidR="00FD45AB" w:rsidRPr="00B63815" w:rsidTr="0025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85" w:author="Sai Cheong Yip" w:date="2018-12-13T15:55:00Z"/>
          <w:trPrChange w:id="186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87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8" w:author="Sai Cheong Yip" w:date="2018-12-13T15:55:00Z"/>
                <w:b w:val="0"/>
                <w:sz w:val="20"/>
                <w:szCs w:val="20"/>
                <w:rPrChange w:id="189" w:author="Sai Cheong Yip" w:date="2018-12-17T17:33:00Z">
                  <w:rPr>
                    <w:ins w:id="190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191" w:author="Sai Cheong Yip" w:date="2018-12-13T15:56:00Z">
              <w:r w:rsidRPr="00005895">
                <w:rPr>
                  <w:b w:val="0"/>
                  <w:sz w:val="20"/>
                  <w:szCs w:val="20"/>
                  <w:rPrChange w:id="192" w:author="Sai Cheong Yip" w:date="2018-12-17T17:33:00Z">
                    <w:rPr>
                      <w:sz w:val="20"/>
                      <w:szCs w:val="20"/>
                    </w:rPr>
                  </w:rPrChange>
                </w:rPr>
                <w:t>Hospital/ Dept</w:t>
              </w:r>
            </w:ins>
          </w:p>
        </w:tc>
        <w:tc>
          <w:tcPr>
            <w:tcW w:w="7371" w:type="dxa"/>
            <w:tcPrChange w:id="193" w:author="Sai Cheong Yip" w:date="2018-12-14T10:44:00Z">
              <w:tcPr>
                <w:tcW w:w="4252" w:type="dxa"/>
              </w:tcPr>
            </w:tcPrChange>
          </w:tcPr>
          <w:p w:rsidR="00FD45AB" w:rsidRPr="00B63815" w:rsidRDefault="00C20C84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" w:author="Sai Cheong Yip" w:date="2018-12-13T15:55:00Z"/>
                <w:sz w:val="20"/>
                <w:szCs w:val="20"/>
              </w:rPr>
            </w:pPr>
            <w:ins w:id="195" w:author="Sai Cheong Yip" w:date="2018-12-13T17:07:00Z">
              <w:r>
                <w:rPr>
                  <w:sz w:val="20"/>
                  <w:szCs w:val="20"/>
                </w:rPr>
                <w:t>Hospi</w:t>
              </w:r>
            </w:ins>
            <w:ins w:id="196" w:author="Sai Cheong Yip" w:date="2018-12-13T17:08:00Z">
              <w:r>
                <w:rPr>
                  <w:sz w:val="20"/>
                  <w:szCs w:val="20"/>
                </w:rPr>
                <w:t>tal/ Dept of batch.</w:t>
              </w:r>
            </w:ins>
          </w:p>
        </w:tc>
      </w:tr>
      <w:tr w:rsidR="00FD45AB" w:rsidRPr="00B63815" w:rsidTr="00250B02">
        <w:trPr>
          <w:ins w:id="197" w:author="Sai Cheong Yip" w:date="2018-12-13T15:55:00Z"/>
          <w:trPrChange w:id="198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199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200" w:author="Sai Cheong Yip" w:date="2018-12-13T15:55:00Z"/>
                <w:b w:val="0"/>
                <w:sz w:val="20"/>
                <w:szCs w:val="20"/>
                <w:rPrChange w:id="201" w:author="Sai Cheong Yip" w:date="2018-12-17T17:33:00Z">
                  <w:rPr>
                    <w:ins w:id="202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203" w:author="Sai Cheong Yip" w:date="2018-12-13T15:55:00Z">
              <w:r w:rsidRPr="00005895">
                <w:rPr>
                  <w:b w:val="0"/>
                  <w:sz w:val="20"/>
                  <w:szCs w:val="20"/>
                  <w:rPrChange w:id="204" w:author="Sai Cheong Yip" w:date="2018-12-17T17:33:00Z">
                    <w:rPr>
                      <w:sz w:val="20"/>
                      <w:szCs w:val="20"/>
                    </w:rPr>
                  </w:rPrChange>
                </w:rPr>
                <w:t>Job(s)</w:t>
              </w:r>
            </w:ins>
          </w:p>
        </w:tc>
        <w:tc>
          <w:tcPr>
            <w:tcW w:w="7371" w:type="dxa"/>
            <w:tcPrChange w:id="205" w:author="Sai Cheong Yip" w:date="2018-12-14T10:44:00Z">
              <w:tcPr>
                <w:tcW w:w="4252" w:type="dxa"/>
              </w:tcPr>
            </w:tcPrChange>
          </w:tcPr>
          <w:p w:rsidR="00FD45AB" w:rsidRPr="00B63815" w:rsidRDefault="00FD45AB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Sai Cheong Yip" w:date="2018-12-13T15:55:00Z"/>
                <w:sz w:val="20"/>
                <w:szCs w:val="20"/>
              </w:rPr>
            </w:pPr>
            <w:ins w:id="207" w:author="Sai Cheong Yip" w:date="2018-12-13T15:55:00Z">
              <w:r w:rsidRPr="00B63815">
                <w:rPr>
                  <w:rFonts w:hint="eastAsia"/>
                  <w:sz w:val="20"/>
                  <w:szCs w:val="20"/>
                </w:rPr>
                <w:t>J</w:t>
              </w:r>
              <w:r w:rsidRPr="00B63815">
                <w:rPr>
                  <w:sz w:val="20"/>
                  <w:szCs w:val="20"/>
                </w:rPr>
                <w:t xml:space="preserve">obs </w:t>
              </w:r>
            </w:ins>
            <w:ins w:id="208" w:author="Sai Cheong Yip" w:date="2018-12-13T17:08:00Z">
              <w:r w:rsidR="00C20C84">
                <w:rPr>
                  <w:sz w:val="20"/>
                  <w:szCs w:val="20"/>
                </w:rPr>
                <w:t>of batch.</w:t>
              </w:r>
            </w:ins>
          </w:p>
        </w:tc>
      </w:tr>
      <w:tr w:rsidR="00FD45AB" w:rsidRPr="00B63815" w:rsidTr="0025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9" w:author="Sai Cheong Yip" w:date="2018-12-13T15:55:00Z"/>
          <w:trPrChange w:id="210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211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12" w:author="Sai Cheong Yip" w:date="2018-12-13T15:55:00Z"/>
                <w:b w:val="0"/>
                <w:sz w:val="20"/>
                <w:szCs w:val="20"/>
                <w:rPrChange w:id="213" w:author="Sai Cheong Yip" w:date="2018-12-17T17:33:00Z">
                  <w:rPr>
                    <w:ins w:id="214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215" w:author="Sai Cheong Yip" w:date="2018-12-13T15:55:00Z">
              <w:r w:rsidRPr="00005895">
                <w:rPr>
                  <w:b w:val="0"/>
                  <w:sz w:val="20"/>
                  <w:szCs w:val="20"/>
                  <w:rPrChange w:id="216" w:author="Sai Cheong Yip" w:date="2018-12-17T17:33:00Z">
                    <w:rPr>
                      <w:sz w:val="20"/>
                      <w:szCs w:val="20"/>
                    </w:rPr>
                  </w:rPrChange>
                </w:rPr>
                <w:t>Pay month</w:t>
              </w:r>
            </w:ins>
          </w:p>
        </w:tc>
        <w:tc>
          <w:tcPr>
            <w:tcW w:w="7371" w:type="dxa"/>
            <w:tcPrChange w:id="217" w:author="Sai Cheong Yip" w:date="2018-12-14T10:44:00Z">
              <w:tcPr>
                <w:tcW w:w="4252" w:type="dxa"/>
              </w:tcPr>
            </w:tcPrChange>
          </w:tcPr>
          <w:p w:rsidR="00FD45AB" w:rsidRPr="00B63815" w:rsidRDefault="00C20C84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8" w:author="Sai Cheong Yip" w:date="2018-12-13T15:55:00Z"/>
                <w:sz w:val="20"/>
                <w:szCs w:val="20"/>
              </w:rPr>
            </w:pPr>
            <w:ins w:id="219" w:author="Sai Cheong Yip" w:date="2018-12-13T17:08:00Z">
              <w:r>
                <w:rPr>
                  <w:rFonts w:hint="eastAsia"/>
                  <w:sz w:val="20"/>
                  <w:szCs w:val="20"/>
                </w:rPr>
                <w:t>P</w:t>
              </w:r>
              <w:r>
                <w:rPr>
                  <w:sz w:val="20"/>
                  <w:szCs w:val="20"/>
                </w:rPr>
                <w:t>ay month of batch. Format MM/YYYY</w:t>
              </w:r>
            </w:ins>
          </w:p>
        </w:tc>
      </w:tr>
      <w:tr w:rsidR="00FD45AB" w:rsidRPr="00B63815" w:rsidTr="00250B02">
        <w:trPr>
          <w:ins w:id="220" w:author="Sai Cheong Yip" w:date="2018-12-13T15:55:00Z"/>
          <w:trPrChange w:id="221" w:author="Sai Cheong Yip" w:date="2018-12-14T10:4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222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223" w:author="Sai Cheong Yip" w:date="2018-12-13T15:55:00Z"/>
                <w:b w:val="0"/>
                <w:sz w:val="20"/>
                <w:szCs w:val="20"/>
                <w:rPrChange w:id="224" w:author="Sai Cheong Yip" w:date="2018-12-17T17:33:00Z">
                  <w:rPr>
                    <w:ins w:id="225" w:author="Sai Cheong Yip" w:date="2018-12-13T15:55:00Z"/>
                    <w:b w:val="0"/>
                    <w:sz w:val="20"/>
                    <w:szCs w:val="20"/>
                  </w:rPr>
                </w:rPrChange>
              </w:rPr>
            </w:pPr>
            <w:ins w:id="226" w:author="Sai Cheong Yip" w:date="2018-12-13T15:57:00Z">
              <w:r w:rsidRPr="00005895">
                <w:rPr>
                  <w:b w:val="0"/>
                  <w:sz w:val="20"/>
                  <w:szCs w:val="20"/>
                  <w:rPrChange w:id="227" w:author="Sai Cheong Yip" w:date="2018-12-17T17:33:00Z">
                    <w:rPr>
                      <w:sz w:val="20"/>
                      <w:szCs w:val="20"/>
                    </w:rPr>
                  </w:rPrChange>
                </w:rPr>
                <w:lastRenderedPageBreak/>
                <w:t>Last update date</w:t>
              </w:r>
            </w:ins>
          </w:p>
        </w:tc>
        <w:tc>
          <w:tcPr>
            <w:tcW w:w="7371" w:type="dxa"/>
            <w:tcPrChange w:id="228" w:author="Sai Cheong Yip" w:date="2018-12-14T10:44:00Z">
              <w:tcPr>
                <w:tcW w:w="4252" w:type="dxa"/>
              </w:tcPr>
            </w:tcPrChange>
          </w:tcPr>
          <w:p w:rsidR="00FD45AB" w:rsidRPr="00B63815" w:rsidRDefault="00C20C84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Sai Cheong Yip" w:date="2018-12-13T15:55:00Z"/>
                <w:sz w:val="20"/>
                <w:szCs w:val="20"/>
              </w:rPr>
            </w:pPr>
            <w:ins w:id="230" w:author="Sai Cheong Yip" w:date="2018-12-13T17:08:00Z">
              <w:r>
                <w:rPr>
                  <w:rFonts w:hint="eastAsia"/>
                  <w:sz w:val="20"/>
                  <w:szCs w:val="20"/>
                </w:rPr>
                <w:t>R</w:t>
              </w:r>
              <w:r>
                <w:rPr>
                  <w:sz w:val="20"/>
                  <w:szCs w:val="20"/>
                </w:rPr>
                <w:t>ecord last updated date.</w:t>
              </w:r>
            </w:ins>
          </w:p>
        </w:tc>
      </w:tr>
      <w:tr w:rsidR="00FD45AB" w:rsidRPr="00B63815" w:rsidTr="00250B02">
        <w:tblPrEx>
          <w:tblPrExChange w:id="231" w:author="Sai Cheong Yip" w:date="2018-12-14T10:44:00Z">
            <w:tblPrEx>
              <w:tblW w:w="949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2" w:author="Sai Cheong Yip" w:date="2018-12-13T15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233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34" w:author="Sai Cheong Yip" w:date="2018-12-13T15:57:00Z"/>
                <w:b w:val="0"/>
                <w:sz w:val="20"/>
                <w:szCs w:val="20"/>
                <w:rPrChange w:id="235" w:author="Sai Cheong Yip" w:date="2018-12-17T17:33:00Z">
                  <w:rPr>
                    <w:ins w:id="236" w:author="Sai Cheong Yip" w:date="2018-12-13T15:57:00Z"/>
                    <w:b w:val="0"/>
                    <w:sz w:val="20"/>
                    <w:szCs w:val="20"/>
                  </w:rPr>
                </w:rPrChange>
              </w:rPr>
            </w:pPr>
            <w:ins w:id="237" w:author="Sai Cheong Yip" w:date="2018-12-13T15:57:00Z">
              <w:r w:rsidRPr="00005895">
                <w:rPr>
                  <w:b w:val="0"/>
                  <w:sz w:val="20"/>
                  <w:szCs w:val="20"/>
                  <w:rPrChange w:id="238" w:author="Sai Cheong Yip" w:date="2018-12-17T17:33:00Z">
                    <w:rPr>
                      <w:sz w:val="20"/>
                      <w:szCs w:val="20"/>
                    </w:rPr>
                  </w:rPrChange>
                </w:rPr>
                <w:t>Status</w:t>
              </w:r>
            </w:ins>
          </w:p>
        </w:tc>
        <w:tc>
          <w:tcPr>
            <w:tcW w:w="7371" w:type="dxa"/>
            <w:tcPrChange w:id="239" w:author="Sai Cheong Yip" w:date="2018-12-14T10:44:00Z">
              <w:tcPr>
                <w:tcW w:w="6651" w:type="dxa"/>
                <w:gridSpan w:val="2"/>
              </w:tcPr>
            </w:tcPrChange>
          </w:tcPr>
          <w:tbl>
            <w:tblPr>
              <w:tblStyle w:val="6-5"/>
              <w:tblW w:w="0" w:type="auto"/>
              <w:tblLook w:val="04A0" w:firstRow="1" w:lastRow="0" w:firstColumn="1" w:lastColumn="0" w:noHBand="0" w:noVBand="1"/>
              <w:tblPrChange w:id="240" w:author="Sai Cheong Yip" w:date="2018-12-14T10:45:00Z">
                <w:tblPr>
                  <w:tblStyle w:val="a5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1587"/>
              <w:gridCol w:w="5386"/>
              <w:tblGridChange w:id="241">
                <w:tblGrid>
                  <w:gridCol w:w="3212"/>
                  <w:gridCol w:w="3213"/>
                </w:tblGrid>
              </w:tblGridChange>
            </w:tblGrid>
            <w:tr w:rsidR="00C20C84" w:rsidTr="00250B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ins w:id="242" w:author="Sai Cheong Yip" w:date="2018-12-13T17:09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7" w:type="dxa"/>
                  <w:tcPrChange w:id="243" w:author="Sai Cheong Yip" w:date="2018-12-14T10:45:00Z">
                    <w:tcPr>
                      <w:tcW w:w="3212" w:type="dxa"/>
                    </w:tcPr>
                  </w:tcPrChange>
                </w:tcPr>
                <w:p w:rsidR="00C20C84" w:rsidRPr="00250B02" w:rsidRDefault="00C20C84" w:rsidP="00FD45AB">
                  <w:pPr>
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<w:rPr>
                      <w:ins w:id="244" w:author="Sai Cheong Yip" w:date="2018-12-13T17:09:00Z"/>
                      <w:b w:val="0"/>
                      <w:color w:val="auto"/>
                      <w:sz w:val="20"/>
                      <w:szCs w:val="20"/>
                      <w:rPrChange w:id="245" w:author="Sai Cheong Yip" w:date="2018-12-14T10:44:00Z">
                        <w:rPr>
                          <w:ins w:id="246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47" w:author="Sai Cheong Yip" w:date="2018-12-13T17:10:00Z">
                    <w:r w:rsidRPr="00250B02">
                      <w:rPr>
                        <w:sz w:val="20"/>
                        <w:szCs w:val="20"/>
                      </w:rPr>
                      <w:t>Approved</w:t>
                    </w:r>
                  </w:ins>
                </w:p>
              </w:tc>
              <w:tc>
                <w:tcPr>
                  <w:tcW w:w="5386" w:type="dxa"/>
                  <w:tcPrChange w:id="248" w:author="Sai Cheong Yip" w:date="2018-12-14T10:45:00Z">
                    <w:tcPr>
                      <w:tcW w:w="3213" w:type="dxa"/>
                    </w:tcPr>
                  </w:tcPrChange>
                </w:tcPr>
                <w:p w:rsidR="00C20C84" w:rsidRPr="0047323E" w:rsidRDefault="00FD55DF" w:rsidP="00FD45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ns w:id="249" w:author="Sai Cheong Yip" w:date="2018-12-13T17:09:00Z"/>
                      <w:b w:val="0"/>
                      <w:color w:val="auto"/>
                      <w:sz w:val="20"/>
                      <w:szCs w:val="20"/>
                      <w:rPrChange w:id="250" w:author="Sai Cheong Yip" w:date="2018-12-17T16:01:00Z">
                        <w:rPr>
                          <w:ins w:id="251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52" w:author="Sai Cheong Yip" w:date="2018-12-13T17:16:00Z">
                    <w:r w:rsidRPr="0047323E">
                      <w:rPr>
                        <w:b w:val="0"/>
                        <w:sz w:val="20"/>
                        <w:szCs w:val="20"/>
                        <w:rPrChange w:id="253" w:author="Sai Cheong Yip" w:date="2018-12-17T16:01:00Z">
                          <w:rPr>
                            <w:sz w:val="20"/>
                            <w:szCs w:val="20"/>
                          </w:rPr>
                        </w:rPrChange>
                      </w:rPr>
                      <w:t>Default status.</w:t>
                    </w:r>
                  </w:ins>
                </w:p>
              </w:tc>
            </w:tr>
            <w:tr w:rsidR="00C20C84" w:rsidTr="00250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ins w:id="254" w:author="Sai Cheong Yip" w:date="2018-12-13T17:09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7" w:type="dxa"/>
                  <w:tcPrChange w:id="255" w:author="Sai Cheong Yip" w:date="2018-12-14T10:45:00Z">
                    <w:tcPr>
                      <w:tcW w:w="3212" w:type="dxa"/>
                    </w:tcPr>
                  </w:tcPrChange>
                </w:tcPr>
                <w:p w:rsidR="00C20C84" w:rsidRPr="00250B02" w:rsidRDefault="00C20C84" w:rsidP="00FD45AB">
                  <w:pPr>
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<w:rPr>
                      <w:ins w:id="256" w:author="Sai Cheong Yip" w:date="2018-12-13T17:09:00Z"/>
                      <w:b w:val="0"/>
                      <w:color w:val="auto"/>
                      <w:sz w:val="20"/>
                      <w:szCs w:val="20"/>
                      <w:rPrChange w:id="257" w:author="Sai Cheong Yip" w:date="2018-12-14T10:44:00Z">
                        <w:rPr>
                          <w:ins w:id="258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59" w:author="Sai Cheong Yip" w:date="2018-12-13T17:10:00Z">
                    <w:r w:rsidRPr="00250B02">
                      <w:rPr>
                        <w:sz w:val="20"/>
                        <w:szCs w:val="20"/>
                      </w:rPr>
                      <w:t>Pending Trans</w:t>
                    </w:r>
                  </w:ins>
                  <w:ins w:id="260" w:author="Sai Cheong Yip" w:date="2018-12-13T17:11:00Z">
                    <w:r w:rsidRPr="00250B02">
                      <w:rPr>
                        <w:sz w:val="20"/>
                        <w:szCs w:val="20"/>
                      </w:rPr>
                      <w:t>fer</w:t>
                    </w:r>
                  </w:ins>
                </w:p>
              </w:tc>
              <w:tc>
                <w:tcPr>
                  <w:tcW w:w="5386" w:type="dxa"/>
                  <w:tcPrChange w:id="261" w:author="Sai Cheong Yip" w:date="2018-12-14T10:45:00Z">
                    <w:tcPr>
                      <w:tcW w:w="3213" w:type="dxa"/>
                    </w:tcPr>
                  </w:tcPrChange>
                </w:tcPr>
                <w:p w:rsidR="00C20C84" w:rsidRPr="00250B02" w:rsidRDefault="00FD55DF" w:rsidP="00FD4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ns w:id="262" w:author="Sai Cheong Yip" w:date="2018-12-13T17:09:00Z"/>
                      <w:color w:val="auto"/>
                      <w:sz w:val="20"/>
                      <w:szCs w:val="20"/>
                      <w:rPrChange w:id="263" w:author="Sai Cheong Yip" w:date="2018-12-14T10:44:00Z">
                        <w:rPr>
                          <w:ins w:id="264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65" w:author="Sai Cheong Yip" w:date="2018-12-13T17:16:00Z">
                    <w:r w:rsidRPr="00250B02">
                      <w:rPr>
                        <w:sz w:val="20"/>
                        <w:szCs w:val="20"/>
                      </w:rPr>
                      <w:t xml:space="preserve">Once submit the request, </w:t>
                    </w:r>
                    <w:r w:rsidR="005A65C2" w:rsidRPr="00250B02">
                      <w:rPr>
                        <w:sz w:val="20"/>
                        <w:szCs w:val="20"/>
                      </w:rPr>
                      <w:t>status will update to pending transfer.</w:t>
                    </w:r>
                  </w:ins>
                </w:p>
              </w:tc>
            </w:tr>
            <w:tr w:rsidR="00C20C84" w:rsidTr="00250B02">
              <w:trPr>
                <w:ins w:id="266" w:author="Sai Cheong Yip" w:date="2018-12-13T17:09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7" w:type="dxa"/>
                  <w:tcPrChange w:id="267" w:author="Sai Cheong Yip" w:date="2018-12-14T10:45:00Z">
                    <w:tcPr>
                      <w:tcW w:w="3212" w:type="dxa"/>
                    </w:tcPr>
                  </w:tcPrChange>
                </w:tcPr>
                <w:p w:rsidR="00C20C84" w:rsidRPr="00250B02" w:rsidRDefault="00C20C84" w:rsidP="00FD45AB">
                  <w:pPr>
                    <w:rPr>
                      <w:ins w:id="268" w:author="Sai Cheong Yip" w:date="2018-12-13T17:09:00Z"/>
                      <w:b w:val="0"/>
                      <w:color w:val="auto"/>
                      <w:sz w:val="20"/>
                      <w:szCs w:val="20"/>
                      <w:rPrChange w:id="269" w:author="Sai Cheong Yip" w:date="2018-12-14T10:44:00Z">
                        <w:rPr>
                          <w:ins w:id="270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71" w:author="Sai Cheong Yip" w:date="2018-12-13T17:11:00Z">
                    <w:r w:rsidRPr="00250B02">
                      <w:rPr>
                        <w:sz w:val="20"/>
                        <w:szCs w:val="20"/>
                      </w:rPr>
                      <w:t>Transferred</w:t>
                    </w:r>
                  </w:ins>
                </w:p>
              </w:tc>
              <w:tc>
                <w:tcPr>
                  <w:tcW w:w="5386" w:type="dxa"/>
                  <w:tcPrChange w:id="272" w:author="Sai Cheong Yip" w:date="2018-12-14T10:45:00Z">
                    <w:tcPr>
                      <w:tcW w:w="3213" w:type="dxa"/>
                    </w:tcPr>
                  </w:tcPrChange>
                </w:tcPr>
                <w:p w:rsidR="00C20C84" w:rsidRPr="00250B02" w:rsidRDefault="005A65C2" w:rsidP="00FD4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ns w:id="273" w:author="Sai Cheong Yip" w:date="2018-12-13T17:09:00Z"/>
                      <w:color w:val="auto"/>
                      <w:sz w:val="20"/>
                      <w:szCs w:val="20"/>
                      <w:rPrChange w:id="274" w:author="Sai Cheong Yip" w:date="2018-12-14T10:44:00Z">
                        <w:rPr>
                          <w:ins w:id="275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76" w:author="Sai Cheong Yip" w:date="2018-12-13T17:23:00Z">
                    <w:r w:rsidRPr="00250B02">
                      <w:rPr>
                        <w:sz w:val="20"/>
                        <w:szCs w:val="20"/>
                      </w:rPr>
                      <w:t xml:space="preserve">If record can transfer to HCM </w:t>
                    </w:r>
                  </w:ins>
                  <w:ins w:id="277" w:author="Sai Cheong Yip" w:date="2018-12-13T17:24:00Z">
                    <w:r w:rsidRPr="00250B02">
                      <w:rPr>
                        <w:sz w:val="20"/>
                        <w:szCs w:val="20"/>
                      </w:rPr>
                      <w:t>successful, status will update to Transferred.</w:t>
                    </w:r>
                  </w:ins>
                </w:p>
              </w:tc>
            </w:tr>
            <w:tr w:rsidR="00C20C84" w:rsidTr="00250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ins w:id="278" w:author="Sai Cheong Yip" w:date="2018-12-13T17:09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7" w:type="dxa"/>
                  <w:tcPrChange w:id="279" w:author="Sai Cheong Yip" w:date="2018-12-14T10:45:00Z">
                    <w:tcPr>
                      <w:tcW w:w="3212" w:type="dxa"/>
                    </w:tcPr>
                  </w:tcPrChange>
                </w:tcPr>
                <w:p w:rsidR="00C20C84" w:rsidRPr="00250B02" w:rsidRDefault="00C20C84" w:rsidP="00FD45AB">
                  <w:pPr>
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<w:rPr>
                      <w:ins w:id="280" w:author="Sai Cheong Yip" w:date="2018-12-13T17:09:00Z"/>
                      <w:b w:val="0"/>
                      <w:color w:val="auto"/>
                      <w:sz w:val="20"/>
                      <w:szCs w:val="20"/>
                      <w:rPrChange w:id="281" w:author="Sai Cheong Yip" w:date="2018-12-14T10:44:00Z">
                        <w:rPr>
                          <w:ins w:id="282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83" w:author="Sai Cheong Yip" w:date="2018-12-13T17:11:00Z">
                    <w:r w:rsidRPr="00250B02">
                      <w:rPr>
                        <w:sz w:val="20"/>
                        <w:szCs w:val="20"/>
                      </w:rPr>
                      <w:t xml:space="preserve">Partially Transferred </w:t>
                    </w:r>
                  </w:ins>
                </w:p>
              </w:tc>
              <w:tc>
                <w:tcPr>
                  <w:tcW w:w="5386" w:type="dxa"/>
                  <w:tcPrChange w:id="284" w:author="Sai Cheong Yip" w:date="2018-12-14T10:45:00Z">
                    <w:tcPr>
                      <w:tcW w:w="3213" w:type="dxa"/>
                    </w:tcPr>
                  </w:tcPrChange>
                </w:tcPr>
                <w:p w:rsidR="00C20C84" w:rsidRPr="00250B02" w:rsidRDefault="005A65C2" w:rsidP="00FD4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ns w:id="285" w:author="Sai Cheong Yip" w:date="2018-12-13T17:09:00Z"/>
                      <w:color w:val="auto"/>
                      <w:sz w:val="20"/>
                      <w:szCs w:val="20"/>
                      <w:rPrChange w:id="286" w:author="Sai Cheong Yip" w:date="2018-12-14T10:44:00Z">
                        <w:rPr>
                          <w:ins w:id="287" w:author="Sai Cheong Yip" w:date="2018-12-13T17:09:00Z"/>
                          <w:sz w:val="20"/>
                          <w:szCs w:val="20"/>
                        </w:rPr>
                      </w:rPrChange>
                    </w:rPr>
                  </w:pPr>
                  <w:ins w:id="288" w:author="Sai Cheong Yip" w:date="2018-12-13T17:24:00Z">
                    <w:r w:rsidRPr="00250B02">
                      <w:rPr>
                        <w:sz w:val="20"/>
                        <w:szCs w:val="20"/>
                      </w:rPr>
                      <w:t>If record transfer to HCM have any error, or payroll manager rollback transferred record, sta</w:t>
                    </w:r>
                  </w:ins>
                  <w:ins w:id="289" w:author="Sai Cheong Yip" w:date="2018-12-13T17:25:00Z">
                    <w:r w:rsidRPr="00250B02">
                      <w:rPr>
                        <w:sz w:val="20"/>
                        <w:szCs w:val="20"/>
                      </w:rPr>
                      <w:t>tus will update to partially transferred.</w:t>
                    </w:r>
                  </w:ins>
                </w:p>
              </w:tc>
            </w:tr>
          </w:tbl>
          <w:p w:rsidR="00C20C84" w:rsidRPr="00B63815" w:rsidRDefault="00C20C84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0" w:author="Sai Cheong Yip" w:date="2018-12-13T15:57:00Z"/>
                <w:sz w:val="20"/>
                <w:szCs w:val="20"/>
              </w:rPr>
            </w:pPr>
          </w:p>
        </w:tc>
      </w:tr>
      <w:tr w:rsidR="00FD45AB" w:rsidRPr="00B63815" w:rsidTr="00250B02">
        <w:tblPrEx>
          <w:tblPrExChange w:id="291" w:author="Sai Cheong Yip" w:date="2018-12-14T10:44:00Z">
            <w:tblPrEx>
              <w:tblW w:w="9498" w:type="dxa"/>
            </w:tblPrEx>
          </w:tblPrExChange>
        </w:tblPrEx>
        <w:trPr>
          <w:ins w:id="292" w:author="Sai Cheong Yip" w:date="2018-12-13T15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293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294" w:author="Sai Cheong Yip" w:date="2018-12-13T15:57:00Z"/>
                <w:b w:val="0"/>
                <w:sz w:val="20"/>
                <w:szCs w:val="20"/>
                <w:rPrChange w:id="295" w:author="Sai Cheong Yip" w:date="2018-12-17T17:34:00Z">
                  <w:rPr>
                    <w:ins w:id="296" w:author="Sai Cheong Yip" w:date="2018-12-13T15:57:00Z"/>
                    <w:b w:val="0"/>
                    <w:sz w:val="20"/>
                    <w:szCs w:val="20"/>
                  </w:rPr>
                </w:rPrChange>
              </w:rPr>
            </w:pPr>
            <w:ins w:id="297" w:author="Sai Cheong Yip" w:date="2018-12-13T15:57:00Z">
              <w:r w:rsidRPr="00005895">
                <w:rPr>
                  <w:b w:val="0"/>
                  <w:sz w:val="20"/>
                  <w:szCs w:val="20"/>
                  <w:rPrChange w:id="298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Approved </w:t>
              </w:r>
            </w:ins>
          </w:p>
        </w:tc>
        <w:tc>
          <w:tcPr>
            <w:tcW w:w="7371" w:type="dxa"/>
            <w:tcPrChange w:id="299" w:author="Sai Cheong Yip" w:date="2018-12-14T10:44:00Z">
              <w:tcPr>
                <w:tcW w:w="6651" w:type="dxa"/>
                <w:gridSpan w:val="2"/>
              </w:tcPr>
            </w:tcPrChange>
          </w:tcPr>
          <w:p w:rsidR="00FD45AB" w:rsidRPr="00B63815" w:rsidRDefault="00A42014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Sai Cheong Yip" w:date="2018-12-13T15:57:00Z"/>
                <w:sz w:val="20"/>
                <w:szCs w:val="20"/>
              </w:rPr>
            </w:pPr>
            <w:ins w:id="301" w:author="Sai Cheong Yip" w:date="2018-12-13T17:32:00Z"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>e</w:t>
              </w:r>
            </w:ins>
            <w:ins w:id="302" w:author="Sai Cheong Yip" w:date="2018-12-13T17:33:00Z">
              <w:r>
                <w:rPr>
                  <w:sz w:val="20"/>
                  <w:szCs w:val="20"/>
                </w:rPr>
                <w:t>fault status of batch detail’s record. Sum of approved record.</w:t>
              </w:r>
            </w:ins>
          </w:p>
        </w:tc>
      </w:tr>
      <w:tr w:rsidR="00FD45AB" w:rsidRPr="00B63815" w:rsidTr="00250B02">
        <w:tblPrEx>
          <w:tblPrExChange w:id="303" w:author="Sai Cheong Yip" w:date="2018-12-14T10:44:00Z">
            <w:tblPrEx>
              <w:tblW w:w="949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4" w:author="Sai Cheong Yip" w:date="2018-12-13T15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305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06" w:author="Sai Cheong Yip" w:date="2018-12-13T15:57:00Z"/>
                <w:b w:val="0"/>
                <w:sz w:val="20"/>
                <w:szCs w:val="20"/>
                <w:rPrChange w:id="307" w:author="Sai Cheong Yip" w:date="2018-12-17T17:34:00Z">
                  <w:rPr>
                    <w:ins w:id="308" w:author="Sai Cheong Yip" w:date="2018-12-13T15:57:00Z"/>
                    <w:b w:val="0"/>
                    <w:sz w:val="20"/>
                    <w:szCs w:val="20"/>
                  </w:rPr>
                </w:rPrChange>
              </w:rPr>
            </w:pPr>
            <w:ins w:id="309" w:author="Sai Cheong Yip" w:date="2018-12-13T15:58:00Z">
              <w:r w:rsidRPr="00005895">
                <w:rPr>
                  <w:b w:val="0"/>
                  <w:sz w:val="20"/>
                  <w:szCs w:val="20"/>
                  <w:rPrChange w:id="310" w:author="Sai Cheong Yip" w:date="2018-12-17T17:34:00Z">
                    <w:rPr>
                      <w:sz w:val="20"/>
                      <w:szCs w:val="20"/>
                    </w:rPr>
                  </w:rPrChange>
                </w:rPr>
                <w:t>Transferred</w:t>
              </w:r>
            </w:ins>
          </w:p>
        </w:tc>
        <w:tc>
          <w:tcPr>
            <w:tcW w:w="7371" w:type="dxa"/>
            <w:tcPrChange w:id="311" w:author="Sai Cheong Yip" w:date="2018-12-14T10:44:00Z">
              <w:tcPr>
                <w:tcW w:w="6651" w:type="dxa"/>
                <w:gridSpan w:val="2"/>
              </w:tcPr>
            </w:tcPrChange>
          </w:tcPr>
          <w:p w:rsidR="00FD45AB" w:rsidRPr="00B63815" w:rsidRDefault="00A42014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2" w:author="Sai Cheong Yip" w:date="2018-12-13T15:57:00Z"/>
                <w:sz w:val="20"/>
                <w:szCs w:val="20"/>
              </w:rPr>
            </w:pPr>
            <w:ins w:id="313" w:author="Sai Cheong Yip" w:date="2018-12-13T17:34:00Z">
              <w:r>
                <w:rPr>
                  <w:sz w:val="20"/>
                  <w:szCs w:val="20"/>
                </w:rPr>
                <w:t>Sum of transferred to HCM record.</w:t>
              </w:r>
            </w:ins>
          </w:p>
        </w:tc>
      </w:tr>
      <w:tr w:rsidR="00FD45AB" w:rsidRPr="00B63815" w:rsidTr="00250B02">
        <w:tblPrEx>
          <w:tblPrExChange w:id="314" w:author="Sai Cheong Yip" w:date="2018-12-14T10:44:00Z">
            <w:tblPrEx>
              <w:tblW w:w="9498" w:type="dxa"/>
            </w:tblPrEx>
          </w:tblPrExChange>
        </w:tblPrEx>
        <w:trPr>
          <w:ins w:id="315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316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rPr>
                <w:ins w:id="317" w:author="Sai Cheong Yip" w:date="2018-12-13T15:58:00Z"/>
                <w:b w:val="0"/>
                <w:sz w:val="20"/>
                <w:szCs w:val="20"/>
                <w:rPrChange w:id="318" w:author="Sai Cheong Yip" w:date="2018-12-17T17:34:00Z">
                  <w:rPr>
                    <w:ins w:id="319" w:author="Sai Cheong Yip" w:date="2018-12-13T15:58:00Z"/>
                    <w:b w:val="0"/>
                    <w:sz w:val="20"/>
                    <w:szCs w:val="20"/>
                  </w:rPr>
                </w:rPrChange>
              </w:rPr>
            </w:pPr>
            <w:ins w:id="320" w:author="Sai Cheong Yip" w:date="2018-12-13T15:58:00Z">
              <w:r w:rsidRPr="00005895">
                <w:rPr>
                  <w:b w:val="0"/>
                  <w:sz w:val="20"/>
                  <w:szCs w:val="20"/>
                  <w:rPrChange w:id="321" w:author="Sai Cheong Yip" w:date="2018-12-17T17:34:00Z">
                    <w:rPr>
                      <w:sz w:val="20"/>
                      <w:szCs w:val="20"/>
                    </w:rPr>
                  </w:rPrChange>
                </w:rPr>
                <w:t>On-Hold</w:t>
              </w:r>
            </w:ins>
          </w:p>
        </w:tc>
        <w:tc>
          <w:tcPr>
            <w:tcW w:w="7371" w:type="dxa"/>
            <w:tcPrChange w:id="322" w:author="Sai Cheong Yip" w:date="2018-12-14T10:44:00Z">
              <w:tcPr>
                <w:tcW w:w="6651" w:type="dxa"/>
                <w:gridSpan w:val="2"/>
              </w:tcPr>
            </w:tcPrChange>
          </w:tcPr>
          <w:p w:rsidR="00FD45AB" w:rsidRPr="00B63815" w:rsidRDefault="00250B02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3" w:author="Sai Cheong Yip" w:date="2018-12-13T15:58:00Z"/>
                <w:sz w:val="20"/>
                <w:szCs w:val="20"/>
              </w:rPr>
            </w:pPr>
            <w:ins w:id="324" w:author="Sai Cheong Yip" w:date="2018-12-14T10:43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>um of record which is transfer</w:t>
              </w:r>
            </w:ins>
            <w:ins w:id="325" w:author="Sai Cheong Yip" w:date="2018-12-14T10:44:00Z">
              <w:r>
                <w:rPr>
                  <w:sz w:val="20"/>
                  <w:szCs w:val="20"/>
                </w:rPr>
                <w:t xml:space="preserve"> to HCM have error or rollback by payroll manager.</w:t>
              </w:r>
            </w:ins>
          </w:p>
        </w:tc>
      </w:tr>
      <w:tr w:rsidR="00FD45AB" w:rsidRPr="00B63815" w:rsidTr="00250B02">
        <w:tblPrEx>
          <w:tblPrExChange w:id="326" w:author="Sai Cheong Yip" w:date="2018-12-14T10:44:00Z">
            <w:tblPrEx>
              <w:tblW w:w="949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7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PrChange w:id="328" w:author="Sai Cheong Yip" w:date="2018-12-14T10:44:00Z">
              <w:tcPr>
                <w:tcW w:w="2847" w:type="dxa"/>
              </w:tcPr>
            </w:tcPrChange>
          </w:tcPr>
          <w:p w:rsidR="00FD45AB" w:rsidRPr="00005895" w:rsidRDefault="00FD45AB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29" w:author="Sai Cheong Yip" w:date="2018-12-13T15:58:00Z"/>
                <w:b w:val="0"/>
                <w:sz w:val="20"/>
                <w:szCs w:val="20"/>
                <w:rPrChange w:id="330" w:author="Sai Cheong Yip" w:date="2018-12-17T17:34:00Z">
                  <w:rPr>
                    <w:ins w:id="331" w:author="Sai Cheong Yip" w:date="2018-12-13T15:58:00Z"/>
                    <w:b w:val="0"/>
                    <w:sz w:val="20"/>
                    <w:szCs w:val="20"/>
                  </w:rPr>
                </w:rPrChange>
              </w:rPr>
            </w:pPr>
            <w:ins w:id="332" w:author="Sai Cheong Yip" w:date="2018-12-13T15:58:00Z">
              <w:r w:rsidRPr="00005895">
                <w:rPr>
                  <w:b w:val="0"/>
                  <w:sz w:val="20"/>
                  <w:szCs w:val="20"/>
                  <w:rPrChange w:id="333" w:author="Sai Cheong Yip" w:date="2018-12-17T17:34:00Z">
                    <w:rPr>
                      <w:sz w:val="20"/>
                      <w:szCs w:val="20"/>
                    </w:rPr>
                  </w:rPrChange>
                </w:rPr>
                <w:t>Remark</w:t>
              </w:r>
            </w:ins>
          </w:p>
        </w:tc>
        <w:tc>
          <w:tcPr>
            <w:tcW w:w="7371" w:type="dxa"/>
            <w:tcPrChange w:id="334" w:author="Sai Cheong Yip" w:date="2018-12-14T10:44:00Z">
              <w:tcPr>
                <w:tcW w:w="6651" w:type="dxa"/>
                <w:gridSpan w:val="2"/>
              </w:tcPr>
            </w:tcPrChange>
          </w:tcPr>
          <w:p w:rsidR="00FD45AB" w:rsidRPr="00B63815" w:rsidRDefault="00250B02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" w:author="Sai Cheong Yip" w:date="2018-12-13T15:58:00Z"/>
                <w:sz w:val="20"/>
                <w:szCs w:val="20"/>
              </w:rPr>
            </w:pPr>
            <w:ins w:id="336" w:author="Sai Cheong Yip" w:date="2018-12-14T10:51:00Z">
              <w:r>
                <w:rPr>
                  <w:rFonts w:hint="eastAsia"/>
                  <w:sz w:val="20"/>
                  <w:szCs w:val="20"/>
                </w:rPr>
                <w:t>E</w:t>
              </w:r>
              <w:r>
                <w:rPr>
                  <w:sz w:val="20"/>
                  <w:szCs w:val="20"/>
                </w:rPr>
                <w:t>rror or Roll</w:t>
              </w:r>
            </w:ins>
            <w:ins w:id="337" w:author="Sai Cheong Yip" w:date="2018-12-14T10:52:00Z">
              <w:r>
                <w:rPr>
                  <w:sz w:val="20"/>
                  <w:szCs w:val="20"/>
                </w:rPr>
                <w:t>back, once click the label, system will pop a new dialog to display more details.</w:t>
              </w:r>
            </w:ins>
          </w:p>
        </w:tc>
      </w:tr>
    </w:tbl>
    <w:p w:rsidR="00FD45AB" w:rsidRPr="00D0205C" w:rsidRDefault="00FD45AB" w:rsidP="00FD45AB">
      <w:pPr>
        <w:rPr>
          <w:ins w:id="338" w:author="Sai Cheong Yip" w:date="2018-12-13T15:55:00Z"/>
          <w:b/>
        </w:rPr>
      </w:pPr>
    </w:p>
    <w:p w:rsidR="00FD45AB" w:rsidRPr="00D0205C" w:rsidRDefault="00FD45AB" w:rsidP="00FD45AB">
      <w:pPr>
        <w:rPr>
          <w:ins w:id="339" w:author="Sai Cheong Yip" w:date="2018-12-13T15:58:00Z"/>
          <w:b/>
        </w:rPr>
      </w:pPr>
      <w:ins w:id="340" w:author="Sai Cheong Yip" w:date="2018-12-13T15:58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Button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FD45AB" w:rsidTr="00FD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41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45AB" w:rsidRDefault="00FD45AB" w:rsidP="00FD45AB">
            <w:pPr>
              <w:rPr>
                <w:ins w:id="342" w:author="Sai Cheong Yip" w:date="2018-12-13T15:58:00Z"/>
              </w:rPr>
            </w:pPr>
            <w:ins w:id="343" w:author="Sai Cheong Yip" w:date="2018-12-13T15:58:00Z">
              <w:r>
                <w:t>Button</w:t>
              </w:r>
            </w:ins>
          </w:p>
        </w:tc>
        <w:tc>
          <w:tcPr>
            <w:tcW w:w="7614" w:type="dxa"/>
          </w:tcPr>
          <w:p w:rsidR="00FD45AB" w:rsidRDefault="00FD45AB" w:rsidP="00FD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4" w:author="Sai Cheong Yip" w:date="2018-12-13T15:58:00Z"/>
              </w:rPr>
            </w:pPr>
            <w:ins w:id="345" w:author="Sai Cheong Yip" w:date="2018-12-13T15:58:00Z">
              <w:r>
                <w:rPr>
                  <w:rFonts w:hint="eastAsia"/>
                </w:rPr>
                <w:t>D</w:t>
              </w:r>
              <w:r>
                <w:t>escription</w:t>
              </w:r>
            </w:ins>
          </w:p>
        </w:tc>
      </w:tr>
      <w:tr w:rsidR="00FD45AB" w:rsidTr="00FD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46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45AB" w:rsidRPr="00005895" w:rsidRDefault="002F2E9A" w:rsidP="00FD45AB">
            <w:pPr>
              <w:rPr>
                <w:ins w:id="347" w:author="Sai Cheong Yip" w:date="2018-12-13T15:58:00Z"/>
                <w:b w:val="0"/>
                <w:sz w:val="20"/>
                <w:szCs w:val="20"/>
                <w:rPrChange w:id="348" w:author="Sai Cheong Yip" w:date="2018-12-17T17:34:00Z">
                  <w:rPr>
                    <w:ins w:id="349" w:author="Sai Cheong Yip" w:date="2018-12-13T15:58:00Z"/>
                    <w:b w:val="0"/>
                    <w:sz w:val="20"/>
                    <w:szCs w:val="20"/>
                  </w:rPr>
                </w:rPrChange>
              </w:rPr>
            </w:pPr>
            <w:ins w:id="350" w:author="Sai Cheong Yip" w:date="2018-12-13T16:02:00Z">
              <w:r w:rsidRPr="00005895">
                <w:rPr>
                  <w:b w:val="0"/>
                  <w:sz w:val="20"/>
                  <w:szCs w:val="20"/>
                  <w:rPrChange w:id="351" w:author="Sai Cheong Yip" w:date="2018-12-17T17:34:00Z">
                    <w:rPr>
                      <w:sz w:val="20"/>
                      <w:szCs w:val="20"/>
                    </w:rPr>
                  </w:rPrChange>
                </w:rPr>
                <w:t>New Batch</w:t>
              </w:r>
            </w:ins>
          </w:p>
        </w:tc>
        <w:tc>
          <w:tcPr>
            <w:tcW w:w="7614" w:type="dxa"/>
          </w:tcPr>
          <w:p w:rsidR="00FD45AB" w:rsidRPr="001E184F" w:rsidRDefault="00FD45AB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2" w:author="Sai Cheong Yip" w:date="2018-12-13T15:58:00Z"/>
                <w:sz w:val="20"/>
                <w:szCs w:val="20"/>
              </w:rPr>
            </w:pPr>
            <w:ins w:id="353" w:author="Sai Cheong Yip" w:date="2018-12-13T15:58:00Z">
              <w:r w:rsidRPr="001E184F">
                <w:rPr>
                  <w:rFonts w:hint="eastAsia"/>
                  <w:sz w:val="20"/>
                  <w:szCs w:val="20"/>
                </w:rPr>
                <w:t>C</w:t>
              </w:r>
              <w:r w:rsidRPr="001E184F">
                <w:rPr>
                  <w:sz w:val="20"/>
                  <w:szCs w:val="20"/>
                </w:rPr>
                <w:t xml:space="preserve">reate a new </w:t>
              </w:r>
            </w:ins>
            <w:ins w:id="354" w:author="Sai Cheong Yip" w:date="2018-12-14T10:52:00Z">
              <w:r w:rsidR="00250B02">
                <w:rPr>
                  <w:sz w:val="20"/>
                  <w:szCs w:val="20"/>
                </w:rPr>
                <w:t>payment request.</w:t>
              </w:r>
            </w:ins>
          </w:p>
        </w:tc>
      </w:tr>
      <w:tr w:rsidR="00FD45AB" w:rsidTr="00FD45AB">
        <w:trPr>
          <w:ins w:id="355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45AB" w:rsidRPr="00005895" w:rsidRDefault="002F2E9A" w:rsidP="00FD45AB">
            <w:pPr>
              <w:rPr>
                <w:ins w:id="356" w:author="Sai Cheong Yip" w:date="2018-12-13T15:58:00Z"/>
                <w:b w:val="0"/>
                <w:sz w:val="20"/>
                <w:szCs w:val="20"/>
                <w:rPrChange w:id="357" w:author="Sai Cheong Yip" w:date="2018-12-17T17:34:00Z">
                  <w:rPr>
                    <w:ins w:id="358" w:author="Sai Cheong Yip" w:date="2018-12-13T15:58:00Z"/>
                    <w:b w:val="0"/>
                    <w:sz w:val="20"/>
                    <w:szCs w:val="20"/>
                  </w:rPr>
                </w:rPrChange>
              </w:rPr>
            </w:pPr>
            <w:ins w:id="359" w:author="Sai Cheong Yip" w:date="2018-12-13T16:02:00Z">
              <w:r w:rsidRPr="00005895">
                <w:rPr>
                  <w:b w:val="0"/>
                  <w:sz w:val="20"/>
                  <w:szCs w:val="20"/>
                  <w:rPrChange w:id="360" w:author="Sai Cheong Yip" w:date="2018-12-17T17:34:00Z">
                    <w:rPr>
                      <w:sz w:val="20"/>
                      <w:szCs w:val="20"/>
                    </w:rPr>
                  </w:rPrChange>
                </w:rPr>
                <w:t>New Sub Batch</w:t>
              </w:r>
            </w:ins>
          </w:p>
        </w:tc>
        <w:tc>
          <w:tcPr>
            <w:tcW w:w="7614" w:type="dxa"/>
          </w:tcPr>
          <w:p w:rsidR="00FD45AB" w:rsidRPr="001E184F" w:rsidRDefault="00250B02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Sai Cheong Yip" w:date="2018-12-13T15:58:00Z"/>
                <w:sz w:val="20"/>
                <w:szCs w:val="20"/>
              </w:rPr>
            </w:pPr>
            <w:ins w:id="362" w:author="Sai Cheong Yip" w:date="2018-12-14T10:53:00Z">
              <w:r>
                <w:rPr>
                  <w:rFonts w:hint="eastAsia"/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 xml:space="preserve">reate a new sub batch request to handle </w:t>
              </w:r>
              <w:r w:rsidR="00C40CF0">
                <w:rPr>
                  <w:sz w:val="20"/>
                  <w:szCs w:val="20"/>
                </w:rPr>
                <w:t>on-hold record.</w:t>
              </w:r>
            </w:ins>
          </w:p>
        </w:tc>
      </w:tr>
      <w:tr w:rsidR="00FD45AB" w:rsidTr="00FD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63" w:author="Sai Cheong Yip" w:date="2018-12-13T15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45AB" w:rsidRPr="00005895" w:rsidRDefault="002F2E9A" w:rsidP="00FD45AB">
            <w:pPr>
              <w:rPr>
                <w:ins w:id="364" w:author="Sai Cheong Yip" w:date="2018-12-13T15:58:00Z"/>
                <w:b w:val="0"/>
                <w:sz w:val="20"/>
                <w:szCs w:val="20"/>
                <w:rPrChange w:id="365" w:author="Sai Cheong Yip" w:date="2018-12-17T17:34:00Z">
                  <w:rPr>
                    <w:ins w:id="366" w:author="Sai Cheong Yip" w:date="2018-12-13T15:58:00Z"/>
                    <w:sz w:val="20"/>
                    <w:szCs w:val="20"/>
                  </w:rPr>
                </w:rPrChange>
              </w:rPr>
            </w:pPr>
            <w:ins w:id="367" w:author="Sai Cheong Yip" w:date="2018-12-13T16:02:00Z">
              <w:r w:rsidRPr="00005895">
                <w:rPr>
                  <w:b w:val="0"/>
                  <w:sz w:val="20"/>
                  <w:szCs w:val="20"/>
                  <w:rPrChange w:id="368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Edit</w:t>
              </w:r>
            </w:ins>
          </w:p>
        </w:tc>
        <w:tc>
          <w:tcPr>
            <w:tcW w:w="7614" w:type="dxa"/>
          </w:tcPr>
          <w:p w:rsidR="00FD45AB" w:rsidRPr="001E184F" w:rsidRDefault="00C40CF0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9" w:author="Sai Cheong Yip" w:date="2018-12-13T15:58:00Z"/>
                <w:sz w:val="20"/>
                <w:szCs w:val="20"/>
              </w:rPr>
            </w:pPr>
            <w:ins w:id="370" w:author="Sai Cheong Yip" w:date="2018-12-14T10:54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 xml:space="preserve">ystem allow user edit payment request which’s status is Approved, other status just allow user </w:t>
              </w:r>
            </w:ins>
            <w:ins w:id="371" w:author="Sai Cheong Yip" w:date="2018-12-14T10:59:00Z">
              <w:r>
                <w:rPr>
                  <w:sz w:val="20"/>
                  <w:szCs w:val="20"/>
                </w:rPr>
                <w:t xml:space="preserve">to </w:t>
              </w:r>
            </w:ins>
            <w:ins w:id="372" w:author="Sai Cheong Yip" w:date="2018-12-14T10:54:00Z">
              <w:r>
                <w:rPr>
                  <w:sz w:val="20"/>
                  <w:szCs w:val="20"/>
                </w:rPr>
                <w:t>view the details.</w:t>
              </w:r>
            </w:ins>
          </w:p>
        </w:tc>
      </w:tr>
    </w:tbl>
    <w:p w:rsidR="00C40CF0" w:rsidRDefault="00C40CF0" w:rsidP="00A56120">
      <w:pPr>
        <w:rPr>
          <w:ins w:id="373" w:author="Sai Cheong Yip" w:date="2018-12-14T10:59:00Z"/>
          <w:sz w:val="20"/>
          <w:szCs w:val="20"/>
        </w:rPr>
      </w:pPr>
    </w:p>
    <w:p w:rsidR="00D0205C" w:rsidRPr="001E184F" w:rsidRDefault="00C40CF0">
      <w:pPr>
        <w:widowControl/>
        <w:rPr>
          <w:sz w:val="20"/>
          <w:szCs w:val="20"/>
        </w:rPr>
        <w:pPrChange w:id="374" w:author="Sai Cheong Yip" w:date="2018-12-14T10:59:00Z">
          <w:pPr/>
        </w:pPrChange>
      </w:pPr>
      <w:ins w:id="375" w:author="Sai Cheong Yip" w:date="2018-12-14T10:59:00Z">
        <w:r>
          <w:rPr>
            <w:sz w:val="20"/>
            <w:szCs w:val="20"/>
          </w:rPr>
          <w:br w:type="page"/>
        </w:r>
      </w:ins>
    </w:p>
    <w:p w:rsidR="009F4257" w:rsidRDefault="002F2E9A" w:rsidP="00C40CF0">
      <w:pPr>
        <w:pStyle w:val="2"/>
        <w:numPr>
          <w:ilvl w:val="1"/>
          <w:numId w:val="6"/>
        </w:numPr>
        <w:rPr>
          <w:ins w:id="376" w:author="Sai Cheong Yip" w:date="2018-12-14T11:01:00Z"/>
        </w:rPr>
      </w:pPr>
      <w:bookmarkStart w:id="377" w:name="_Toc532831128"/>
      <w:ins w:id="378" w:author="Sai Cheong Yip" w:date="2018-12-13T16:04:00Z">
        <w:r>
          <w:rPr>
            <w:rFonts w:hint="eastAsia"/>
          </w:rPr>
          <w:lastRenderedPageBreak/>
          <w:t>C</w:t>
        </w:r>
        <w:r>
          <w:t>reate a new Batch</w:t>
        </w:r>
      </w:ins>
      <w:bookmarkEnd w:id="377"/>
      <w:del w:id="379" w:author="Sai Cheong Yip" w:date="2018-12-13T15:51:00Z">
        <w:r w:rsidR="00007418" w:rsidDel="00FD45AB">
          <w:rPr>
            <w:rFonts w:hint="eastAsia"/>
            <w:noProof/>
          </w:rPr>
          <w:drawing>
            <wp:inline distT="0" distB="0" distL="0" distR="0">
              <wp:extent cx="5264150" cy="2616200"/>
              <wp:effectExtent l="0" t="0" r="0" b="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261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9F4257" w:rsidRDefault="009F4257" w:rsidP="009F4257">
      <w:pPr>
        <w:rPr>
          <w:ins w:id="380" w:author="Sai Cheong Yip" w:date="2018-12-14T11:04:00Z"/>
        </w:rPr>
      </w:pPr>
      <w:ins w:id="381" w:author="Sai Cheong Yip" w:date="2018-12-14T11:01:00Z">
        <w:r>
          <w:rPr>
            <w:rFonts w:hint="eastAsia"/>
          </w:rPr>
          <w:t>P</w:t>
        </w:r>
        <w:r>
          <w:t>ayroll can create a new batch by click the new Batch button from en</w:t>
        </w:r>
      </w:ins>
      <w:ins w:id="382" w:author="Sai Cheong Yip" w:date="2018-12-14T11:02:00Z">
        <w:r>
          <w:t xml:space="preserve">quiry page. </w:t>
        </w:r>
      </w:ins>
    </w:p>
    <w:p w:rsidR="002B739C" w:rsidRPr="009F4257" w:rsidRDefault="002B739C">
      <w:pPr>
        <w:rPr>
          <w:ins w:id="383" w:author="Sai Cheong Yip" w:date="2018-12-13T16:43:00Z"/>
          <w:rPrChange w:id="384" w:author="Sai Cheong Yip" w:date="2018-12-14T11:01:00Z">
            <w:rPr>
              <w:ins w:id="385" w:author="Sai Cheong Yip" w:date="2018-12-13T16:43:00Z"/>
            </w:rPr>
          </w:rPrChange>
        </w:rPr>
        <w:pPrChange w:id="386" w:author="Sai Cheong Yip" w:date="2018-12-14T11:01:00Z">
          <w:pPr>
            <w:pStyle w:val="2"/>
            <w:numPr>
              <w:ilvl w:val="1"/>
              <w:numId w:val="6"/>
            </w:numPr>
            <w:ind w:left="720" w:hanging="720"/>
          </w:pPr>
        </w:pPrChange>
      </w:pPr>
    </w:p>
    <w:p w:rsidR="0020283E" w:rsidRDefault="006B3799" w:rsidP="0020283E">
      <w:pPr>
        <w:rPr>
          <w:ins w:id="387" w:author="Sai Cheong Yip" w:date="2018-12-14T11:05:00Z"/>
        </w:rPr>
      </w:pPr>
      <w:ins w:id="388" w:author="Sai Cheong Yip" w:date="2018-12-13T16:50:00Z">
        <w:r>
          <w:rPr>
            <w:rFonts w:hint="eastAsia"/>
            <w:noProof/>
          </w:rPr>
          <w:drawing>
            <wp:inline distT="0" distB="0" distL="0" distR="0">
              <wp:extent cx="6182360" cy="3384550"/>
              <wp:effectExtent l="0" t="0" r="8890" b="6350"/>
              <wp:docPr id="9" name="圖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2360" cy="3384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B739C" w:rsidRDefault="002B739C" w:rsidP="0020283E">
      <w:pPr>
        <w:rPr>
          <w:ins w:id="389" w:author="Sai Cheong Yip" w:date="2018-12-14T11:05:00Z"/>
        </w:rPr>
      </w:pPr>
    </w:p>
    <w:p w:rsidR="002B739C" w:rsidRDefault="002B739C" w:rsidP="002B739C">
      <w:pPr>
        <w:rPr>
          <w:ins w:id="390" w:author="Sai Cheong Yip" w:date="2018-12-14T11:05:00Z"/>
          <w:b/>
        </w:rPr>
      </w:pPr>
      <w:ins w:id="391" w:author="Sai Cheong Yip" w:date="2018-12-14T11:05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Item</w:t>
        </w:r>
      </w:ins>
    </w:p>
    <w:tbl>
      <w:tblPr>
        <w:tblStyle w:val="4-1"/>
        <w:tblW w:w="9741" w:type="dxa"/>
        <w:tblInd w:w="-5" w:type="dxa"/>
        <w:tblLook w:val="04A0" w:firstRow="1" w:lastRow="0" w:firstColumn="1" w:lastColumn="0" w:noHBand="0" w:noVBand="1"/>
        <w:tblPrChange w:id="392" w:author="Sai Cheong Yip" w:date="2018-12-14T11:12:00Z">
          <w:tblPr>
            <w:tblStyle w:val="4-1"/>
            <w:tblW w:w="9498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1671"/>
        <w:gridCol w:w="6551"/>
        <w:gridCol w:w="1519"/>
        <w:tblGridChange w:id="393">
          <w:tblGrid>
            <w:gridCol w:w="2127"/>
            <w:gridCol w:w="7371"/>
            <w:gridCol w:w="7371"/>
          </w:tblGrid>
        </w:tblGridChange>
      </w:tblGrid>
      <w:tr w:rsidR="002B739C" w:rsidRPr="00DA67E5" w:rsidTr="002B7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94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395" w:author="Sai Cheong Yip" w:date="2018-12-14T11:12:00Z">
              <w:tcPr>
                <w:tcW w:w="2127" w:type="dxa"/>
              </w:tcPr>
            </w:tcPrChange>
          </w:tcPr>
          <w:p w:rsidR="002B739C" w:rsidRPr="00DA67E5" w:rsidRDefault="002B739C" w:rsidP="00EB604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396" w:author="Sai Cheong Yip" w:date="2018-12-14T11:05:00Z"/>
              </w:rPr>
            </w:pPr>
            <w:ins w:id="397" w:author="Sai Cheong Yip" w:date="2018-12-14T11:05:00Z">
              <w:r w:rsidRPr="00DA67E5">
                <w:rPr>
                  <w:rFonts w:hint="eastAsia"/>
                </w:rPr>
                <w:t>F</w:t>
              </w:r>
              <w:r w:rsidRPr="00DA67E5">
                <w:t>ield</w:t>
              </w:r>
            </w:ins>
          </w:p>
        </w:tc>
        <w:tc>
          <w:tcPr>
            <w:tcW w:w="6551" w:type="dxa"/>
            <w:tcPrChange w:id="398" w:author="Sai Cheong Yip" w:date="2018-12-14T11:12:00Z">
              <w:tcPr>
                <w:tcW w:w="7371" w:type="dxa"/>
              </w:tcPr>
            </w:tcPrChange>
          </w:tcPr>
          <w:p w:rsidR="002B739C" w:rsidRPr="00DA67E5" w:rsidRDefault="002B739C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Sai Cheong Yip" w:date="2018-12-14T11:05:00Z"/>
              </w:rPr>
            </w:pPr>
            <w:ins w:id="400" w:author="Sai Cheong Yip" w:date="2018-12-14T11:05:00Z">
              <w:r w:rsidRPr="00DA67E5">
                <w:rPr>
                  <w:rFonts w:hint="eastAsia"/>
                </w:rPr>
                <w:t>D</w:t>
              </w:r>
              <w:r w:rsidRPr="00DA67E5">
                <w:t>escription</w:t>
              </w:r>
            </w:ins>
          </w:p>
        </w:tc>
        <w:tc>
          <w:tcPr>
            <w:tcW w:w="1519" w:type="dxa"/>
            <w:tcPrChange w:id="401" w:author="Sai Cheong Yip" w:date="2018-12-14T11:12:00Z">
              <w:tcPr>
                <w:tcW w:w="7371" w:type="dxa"/>
              </w:tcPr>
            </w:tcPrChange>
          </w:tcPr>
          <w:p w:rsidR="002B739C" w:rsidRPr="00DA67E5" w:rsidRDefault="002B739C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02" w:author="Sai Cheong Yip" w:date="2018-12-14T11:07:00Z"/>
              </w:rPr>
            </w:pPr>
            <w:ins w:id="403" w:author="Sai Cheong Yip" w:date="2018-12-14T11:07:00Z">
              <w:r>
                <w:rPr>
                  <w:rFonts w:hint="eastAsia"/>
                </w:rPr>
                <w:t>T</w:t>
              </w:r>
              <w:r>
                <w:t>ype</w:t>
              </w:r>
            </w:ins>
          </w:p>
        </w:tc>
      </w:tr>
      <w:tr w:rsidR="002B739C" w:rsidRPr="00B63815" w:rsidTr="002B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4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405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06" w:author="Sai Cheong Yip" w:date="2018-12-14T11:05:00Z"/>
                <w:b w:val="0"/>
                <w:sz w:val="20"/>
                <w:szCs w:val="20"/>
                <w:rPrChange w:id="407" w:author="Sai Cheong Yip" w:date="2018-12-17T17:34:00Z">
                  <w:rPr>
                    <w:ins w:id="408" w:author="Sai Cheong Yip" w:date="2018-12-14T11:05:00Z"/>
                    <w:b w:val="0"/>
                    <w:sz w:val="20"/>
                    <w:szCs w:val="20"/>
                  </w:rPr>
                </w:rPrChange>
              </w:rPr>
            </w:pPr>
            <w:ins w:id="409" w:author="Sai Cheong Yip" w:date="2018-12-14T11:06:00Z">
              <w:r w:rsidRPr="00005895">
                <w:rPr>
                  <w:b w:val="0"/>
                  <w:sz w:val="20"/>
                  <w:szCs w:val="20"/>
                  <w:rPrChange w:id="410" w:author="Sai Cheong Yip" w:date="2018-12-17T17:34:00Z">
                    <w:rPr>
                      <w:b w:val="0"/>
                      <w:sz w:val="20"/>
                      <w:szCs w:val="20"/>
                    </w:rPr>
                  </w:rPrChange>
                </w:rPr>
                <w:t>Type</w:t>
              </w:r>
            </w:ins>
          </w:p>
        </w:tc>
        <w:tc>
          <w:tcPr>
            <w:tcW w:w="6551" w:type="dxa"/>
            <w:tcPrChange w:id="411" w:author="Sai Cheong Yip" w:date="2018-12-14T11:12:00Z">
              <w:tcPr>
                <w:tcW w:w="7371" w:type="dxa"/>
              </w:tcPr>
            </w:tcPrChange>
          </w:tcPr>
          <w:p w:rsidR="002B739C" w:rsidRPr="00005895" w:rsidRDefault="002B739C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2" w:author="Sai Cheong Yip" w:date="2018-12-14T11:05:00Z"/>
                <w:sz w:val="20"/>
                <w:szCs w:val="20"/>
                <w:rPrChange w:id="413" w:author="Sai Cheong Yip" w:date="2018-12-17T17:34:00Z">
                  <w:rPr>
                    <w:ins w:id="414" w:author="Sai Cheong Yip" w:date="2018-12-14T11:05:00Z"/>
                    <w:sz w:val="20"/>
                    <w:szCs w:val="20"/>
                  </w:rPr>
                </w:rPrChange>
              </w:rPr>
            </w:pPr>
            <w:ins w:id="415" w:author="Sai Cheong Yip" w:date="2018-12-14T11:14:00Z">
              <w:r w:rsidRPr="00005895">
                <w:rPr>
                  <w:sz w:val="20"/>
                  <w:szCs w:val="20"/>
                  <w:rPrChange w:id="416" w:author="Sai Cheong Yip" w:date="2018-12-17T17:34:00Z">
                    <w:rPr>
                      <w:sz w:val="20"/>
                      <w:szCs w:val="20"/>
                    </w:rPr>
                  </w:rPrChange>
                </w:rPr>
                <w:t>SHS</w:t>
              </w:r>
            </w:ins>
          </w:p>
        </w:tc>
        <w:tc>
          <w:tcPr>
            <w:tcW w:w="1519" w:type="dxa"/>
            <w:tcPrChange w:id="417" w:author="Sai Cheong Yip" w:date="2018-12-14T11:12:00Z">
              <w:tcPr>
                <w:tcW w:w="7371" w:type="dxa"/>
              </w:tcPr>
            </w:tcPrChange>
          </w:tcPr>
          <w:p w:rsidR="002B739C" w:rsidRPr="00005895" w:rsidRDefault="002B739C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8" w:author="Sai Cheong Yip" w:date="2018-12-14T11:07:00Z"/>
                <w:sz w:val="20"/>
                <w:szCs w:val="20"/>
                <w:rPrChange w:id="419" w:author="Sai Cheong Yip" w:date="2018-12-17T17:34:00Z">
                  <w:rPr>
                    <w:ins w:id="420" w:author="Sai Cheong Yip" w:date="2018-12-14T11:07:00Z"/>
                    <w:sz w:val="20"/>
                    <w:szCs w:val="20"/>
                  </w:rPr>
                </w:rPrChange>
              </w:rPr>
            </w:pPr>
            <w:ins w:id="421" w:author="Sai Cheong Yip" w:date="2018-12-14T11:12:00Z">
              <w:r w:rsidRPr="00005895">
                <w:rPr>
                  <w:rFonts w:hint="eastAsia"/>
                  <w:sz w:val="20"/>
                  <w:szCs w:val="20"/>
                  <w:rPrChange w:id="422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005895">
                <w:rPr>
                  <w:sz w:val="20"/>
                  <w:szCs w:val="20"/>
                  <w:rPrChange w:id="423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extbox</w:t>
              </w:r>
            </w:ins>
          </w:p>
        </w:tc>
      </w:tr>
      <w:tr w:rsidR="002B739C" w:rsidRPr="00B63815" w:rsidTr="002B739C">
        <w:trPr>
          <w:ins w:id="424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425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rPr>
                <w:ins w:id="426" w:author="Sai Cheong Yip" w:date="2018-12-14T11:05:00Z"/>
                <w:b w:val="0"/>
                <w:sz w:val="20"/>
                <w:szCs w:val="20"/>
                <w:rPrChange w:id="427" w:author="Sai Cheong Yip" w:date="2018-12-17T17:34:00Z">
                  <w:rPr>
                    <w:ins w:id="428" w:author="Sai Cheong Yip" w:date="2018-12-14T11:05:00Z"/>
                    <w:b w:val="0"/>
                    <w:sz w:val="20"/>
                    <w:szCs w:val="20"/>
                  </w:rPr>
                </w:rPrChange>
              </w:rPr>
            </w:pPr>
            <w:ins w:id="429" w:author="Sai Cheong Yip" w:date="2018-12-14T11:06:00Z">
              <w:r w:rsidRPr="00005895">
                <w:rPr>
                  <w:b w:val="0"/>
                  <w:sz w:val="20"/>
                  <w:szCs w:val="20"/>
                  <w:rPrChange w:id="430" w:author="Sai Cheong Yip" w:date="2018-12-17T17:34:00Z">
                    <w:rPr>
                      <w:b w:val="0"/>
                      <w:sz w:val="20"/>
                      <w:szCs w:val="20"/>
                    </w:rPr>
                  </w:rPrChange>
                </w:rPr>
                <w:t>Pay month</w:t>
              </w:r>
            </w:ins>
          </w:p>
        </w:tc>
        <w:tc>
          <w:tcPr>
            <w:tcW w:w="6551" w:type="dxa"/>
            <w:tcPrChange w:id="431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2" w:author="Sai Cheong Yip" w:date="2018-12-14T11:05:00Z"/>
                <w:sz w:val="20"/>
                <w:szCs w:val="20"/>
                <w:rPrChange w:id="433" w:author="Sai Cheong Yip" w:date="2018-12-17T17:34:00Z">
                  <w:rPr>
                    <w:ins w:id="434" w:author="Sai Cheong Yip" w:date="2018-12-14T11:05:00Z"/>
                    <w:sz w:val="20"/>
                    <w:szCs w:val="20"/>
                  </w:rPr>
                </w:rPrChange>
              </w:rPr>
            </w:pPr>
            <w:ins w:id="435" w:author="Sai Cheong Yip" w:date="2018-12-14T11:16:00Z">
              <w:r w:rsidRPr="00005895">
                <w:rPr>
                  <w:rFonts w:hint="eastAsia"/>
                  <w:sz w:val="20"/>
                  <w:szCs w:val="20"/>
                  <w:rPrChange w:id="436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D</w:t>
              </w:r>
              <w:r w:rsidRPr="00005895">
                <w:rPr>
                  <w:sz w:val="20"/>
                  <w:szCs w:val="20"/>
                  <w:rPrChange w:id="437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efault currently </w:t>
              </w:r>
            </w:ins>
            <w:ins w:id="438" w:author="Sai Cheong Yip" w:date="2018-12-14T11:17:00Z">
              <w:r w:rsidRPr="00005895">
                <w:rPr>
                  <w:sz w:val="20"/>
                  <w:szCs w:val="20"/>
                  <w:rPrChange w:id="439" w:author="Sai Cheong Yip" w:date="2018-12-17T17:34:00Z">
                    <w:rPr>
                      <w:sz w:val="20"/>
                      <w:szCs w:val="20"/>
                    </w:rPr>
                  </w:rPrChange>
                </w:rPr>
                <w:t>month, Date format MM/YYYY</w:t>
              </w:r>
            </w:ins>
          </w:p>
        </w:tc>
        <w:tc>
          <w:tcPr>
            <w:tcW w:w="1519" w:type="dxa"/>
            <w:tcPrChange w:id="440" w:author="Sai Cheong Yip" w:date="2018-12-14T11:12:00Z">
              <w:tcPr>
                <w:tcW w:w="7371" w:type="dxa"/>
              </w:tcPr>
            </w:tcPrChange>
          </w:tcPr>
          <w:p w:rsidR="002B739C" w:rsidRPr="00005895" w:rsidRDefault="002B739C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1" w:author="Sai Cheong Yip" w:date="2018-12-14T11:07:00Z"/>
                <w:sz w:val="20"/>
                <w:szCs w:val="20"/>
                <w:rPrChange w:id="442" w:author="Sai Cheong Yip" w:date="2018-12-17T17:34:00Z">
                  <w:rPr>
                    <w:ins w:id="443" w:author="Sai Cheong Yip" w:date="2018-12-14T11:07:00Z"/>
                    <w:sz w:val="20"/>
                    <w:szCs w:val="20"/>
                  </w:rPr>
                </w:rPrChange>
              </w:rPr>
            </w:pPr>
            <w:ins w:id="444" w:author="Sai Cheong Yip" w:date="2018-12-14T11:14:00Z">
              <w:r w:rsidRPr="00005895">
                <w:rPr>
                  <w:rFonts w:hint="eastAsia"/>
                  <w:sz w:val="20"/>
                  <w:szCs w:val="20"/>
                  <w:rPrChange w:id="445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005895">
                <w:rPr>
                  <w:sz w:val="20"/>
                  <w:szCs w:val="20"/>
                  <w:rPrChange w:id="446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extbox</w:t>
              </w:r>
            </w:ins>
          </w:p>
        </w:tc>
      </w:tr>
      <w:tr w:rsidR="002B739C" w:rsidRPr="00B63815" w:rsidTr="002B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47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448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49" w:author="Sai Cheong Yip" w:date="2018-12-14T11:05:00Z"/>
                <w:b w:val="0"/>
                <w:sz w:val="20"/>
                <w:szCs w:val="20"/>
                <w:rPrChange w:id="450" w:author="Sai Cheong Yip" w:date="2018-12-17T17:34:00Z">
                  <w:rPr>
                    <w:ins w:id="451" w:author="Sai Cheong Yip" w:date="2018-12-14T11:05:00Z"/>
                    <w:sz w:val="20"/>
                    <w:szCs w:val="20"/>
                  </w:rPr>
                </w:rPrChange>
              </w:rPr>
            </w:pPr>
            <w:ins w:id="452" w:author="Sai Cheong Yip" w:date="2018-12-14T11:06:00Z">
              <w:r w:rsidRPr="00005895">
                <w:rPr>
                  <w:b w:val="0"/>
                  <w:sz w:val="20"/>
                  <w:szCs w:val="20"/>
                  <w:rPrChange w:id="453" w:author="Sai Cheong Yip" w:date="2018-12-17T17:34:00Z">
                    <w:rPr>
                      <w:sz w:val="20"/>
                      <w:szCs w:val="20"/>
                    </w:rPr>
                  </w:rPrChange>
                </w:rPr>
                <w:t>Hospital/ Department</w:t>
              </w:r>
            </w:ins>
          </w:p>
        </w:tc>
        <w:tc>
          <w:tcPr>
            <w:tcW w:w="6551" w:type="dxa"/>
            <w:tcPrChange w:id="454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5" w:author="Sai Cheong Yip" w:date="2018-12-14T11:05:00Z"/>
                <w:sz w:val="20"/>
                <w:szCs w:val="20"/>
                <w:rPrChange w:id="456" w:author="Sai Cheong Yip" w:date="2018-12-17T17:34:00Z">
                  <w:rPr>
                    <w:ins w:id="457" w:author="Sai Cheong Yip" w:date="2018-12-14T11:05:00Z"/>
                    <w:sz w:val="20"/>
                    <w:szCs w:val="20"/>
                  </w:rPr>
                </w:rPrChange>
              </w:rPr>
            </w:pPr>
            <w:ins w:id="458" w:author="Sai Cheong Yip" w:date="2018-12-14T11:20:00Z">
              <w:r w:rsidRPr="00005895">
                <w:rPr>
                  <w:rFonts w:hint="eastAsia"/>
                  <w:sz w:val="20"/>
                  <w:szCs w:val="20"/>
                  <w:rPrChange w:id="459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L</w:t>
              </w:r>
              <w:r w:rsidRPr="00005895">
                <w:rPr>
                  <w:sz w:val="20"/>
                  <w:szCs w:val="20"/>
                  <w:rPrChange w:id="460" w:author="Sai Cheong Yip" w:date="2018-12-17T17:34:00Z">
                    <w:rPr>
                      <w:sz w:val="20"/>
                      <w:szCs w:val="20"/>
                    </w:rPr>
                  </w:rPrChange>
                </w:rPr>
                <w:t>ist of Hospital/ Department which have a</w:t>
              </w:r>
            </w:ins>
            <w:ins w:id="461" w:author="Sai Cheong Yip" w:date="2018-12-14T11:21:00Z">
              <w:r w:rsidRPr="00005895">
                <w:rPr>
                  <w:sz w:val="20"/>
                  <w:szCs w:val="20"/>
                  <w:rPrChange w:id="462" w:author="Sai Cheong Yip" w:date="2018-12-17T17:34:00Z">
                    <w:rPr>
                      <w:sz w:val="20"/>
                      <w:szCs w:val="20"/>
                    </w:rPr>
                  </w:rPrChange>
                </w:rPr>
                <w:t>n</w:t>
              </w:r>
            </w:ins>
            <w:ins w:id="463" w:author="Sai Cheong Yip" w:date="2018-12-14T11:20:00Z">
              <w:r w:rsidRPr="00005895">
                <w:rPr>
                  <w:sz w:val="20"/>
                  <w:szCs w:val="20"/>
                  <w:rPrChange w:id="464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 activ</w:t>
              </w:r>
            </w:ins>
            <w:ins w:id="465" w:author="Sai Cheong Yip" w:date="2018-12-14T11:21:00Z">
              <w:r w:rsidRPr="00005895">
                <w:rPr>
                  <w:sz w:val="20"/>
                  <w:szCs w:val="20"/>
                  <w:rPrChange w:id="466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 project</w:t>
              </w:r>
            </w:ins>
          </w:p>
        </w:tc>
        <w:tc>
          <w:tcPr>
            <w:tcW w:w="1519" w:type="dxa"/>
            <w:tcPrChange w:id="467" w:author="Sai Cheong Yip" w:date="2018-12-14T11:12:00Z">
              <w:tcPr>
                <w:tcW w:w="7371" w:type="dxa"/>
              </w:tcPr>
            </w:tcPrChange>
          </w:tcPr>
          <w:p w:rsidR="002B739C" w:rsidRPr="00005895" w:rsidRDefault="002B739C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8" w:author="Sai Cheong Yip" w:date="2018-12-14T11:07:00Z"/>
                <w:sz w:val="20"/>
                <w:szCs w:val="20"/>
                <w:rPrChange w:id="469" w:author="Sai Cheong Yip" w:date="2018-12-17T17:34:00Z">
                  <w:rPr>
                    <w:ins w:id="470" w:author="Sai Cheong Yip" w:date="2018-12-14T11:07:00Z"/>
                    <w:sz w:val="20"/>
                    <w:szCs w:val="20"/>
                  </w:rPr>
                </w:rPrChange>
              </w:rPr>
            </w:pPr>
            <w:ins w:id="471" w:author="Sai Cheong Yip" w:date="2018-12-14T11:12:00Z">
              <w:r w:rsidRPr="00005895">
                <w:rPr>
                  <w:rFonts w:hint="eastAsia"/>
                  <w:sz w:val="20"/>
                  <w:szCs w:val="20"/>
                  <w:rPrChange w:id="472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005895">
                <w:rPr>
                  <w:sz w:val="20"/>
                  <w:szCs w:val="20"/>
                  <w:rPrChange w:id="473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extbox </w:t>
              </w:r>
            </w:ins>
          </w:p>
        </w:tc>
      </w:tr>
      <w:tr w:rsidR="002B739C" w:rsidRPr="00B63815" w:rsidTr="002B739C">
        <w:trPr>
          <w:ins w:id="474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475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rPr>
                <w:ins w:id="476" w:author="Sai Cheong Yip" w:date="2018-12-14T11:05:00Z"/>
                <w:b w:val="0"/>
                <w:sz w:val="20"/>
                <w:szCs w:val="20"/>
                <w:rPrChange w:id="477" w:author="Sai Cheong Yip" w:date="2018-12-17T17:34:00Z">
                  <w:rPr>
                    <w:ins w:id="478" w:author="Sai Cheong Yip" w:date="2018-12-14T11:05:00Z"/>
                    <w:sz w:val="20"/>
                    <w:szCs w:val="20"/>
                  </w:rPr>
                </w:rPrChange>
              </w:rPr>
            </w:pPr>
            <w:ins w:id="479" w:author="Sai Cheong Yip" w:date="2018-12-14T11:06:00Z">
              <w:r w:rsidRPr="00005895">
                <w:rPr>
                  <w:b w:val="0"/>
                  <w:sz w:val="20"/>
                  <w:szCs w:val="20"/>
                  <w:rPrChange w:id="480" w:author="Sai Cheong Yip" w:date="2018-12-17T17:34:00Z">
                    <w:rPr>
                      <w:sz w:val="20"/>
                      <w:szCs w:val="20"/>
                    </w:rPr>
                  </w:rPrChange>
                </w:rPr>
                <w:t>Project Name/ No.</w:t>
              </w:r>
            </w:ins>
          </w:p>
        </w:tc>
        <w:tc>
          <w:tcPr>
            <w:tcW w:w="6551" w:type="dxa"/>
            <w:tcPrChange w:id="481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2" w:author="Sai Cheong Yip" w:date="2018-12-14T11:05:00Z"/>
                <w:sz w:val="20"/>
                <w:szCs w:val="20"/>
                <w:rPrChange w:id="483" w:author="Sai Cheong Yip" w:date="2018-12-17T17:34:00Z">
                  <w:rPr>
                    <w:ins w:id="484" w:author="Sai Cheong Yip" w:date="2018-12-14T11:05:00Z"/>
                    <w:sz w:val="20"/>
                    <w:szCs w:val="20"/>
                  </w:rPr>
                </w:rPrChange>
              </w:rPr>
            </w:pPr>
            <w:ins w:id="485" w:author="Sai Cheong Yip" w:date="2018-12-14T11:21:00Z">
              <w:r w:rsidRPr="00005895">
                <w:rPr>
                  <w:rFonts w:hint="eastAsia"/>
                  <w:sz w:val="20"/>
                  <w:szCs w:val="20"/>
                  <w:rPrChange w:id="486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L</w:t>
              </w:r>
              <w:r w:rsidRPr="00005895">
                <w:rPr>
                  <w:sz w:val="20"/>
                  <w:szCs w:val="20"/>
                  <w:rPrChange w:id="487" w:author="Sai Cheong Yip" w:date="2018-12-17T17:34:00Z">
                    <w:rPr>
                      <w:sz w:val="20"/>
                      <w:szCs w:val="20"/>
                    </w:rPr>
                  </w:rPrChange>
                </w:rPr>
                <w:t>ist of Project which is under the selected Hospital/ Department</w:t>
              </w:r>
            </w:ins>
          </w:p>
        </w:tc>
        <w:tc>
          <w:tcPr>
            <w:tcW w:w="1519" w:type="dxa"/>
            <w:tcPrChange w:id="488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9" w:author="Sai Cheong Yip" w:date="2018-12-14T11:07:00Z"/>
                <w:sz w:val="20"/>
                <w:szCs w:val="20"/>
                <w:rPrChange w:id="490" w:author="Sai Cheong Yip" w:date="2018-12-17T17:34:00Z">
                  <w:rPr>
                    <w:ins w:id="491" w:author="Sai Cheong Yip" w:date="2018-12-14T11:07:00Z"/>
                    <w:sz w:val="20"/>
                    <w:szCs w:val="20"/>
                  </w:rPr>
                </w:rPrChange>
              </w:rPr>
            </w:pPr>
            <w:ins w:id="492" w:author="Sai Cheong Yip" w:date="2018-12-14T11:21:00Z">
              <w:r w:rsidRPr="00005895">
                <w:rPr>
                  <w:rFonts w:hint="eastAsia"/>
                  <w:sz w:val="20"/>
                  <w:szCs w:val="20"/>
                  <w:rPrChange w:id="493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005895">
                <w:rPr>
                  <w:sz w:val="20"/>
                  <w:szCs w:val="20"/>
                  <w:rPrChange w:id="494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extbox</w:t>
              </w:r>
            </w:ins>
          </w:p>
        </w:tc>
      </w:tr>
      <w:tr w:rsidR="002B739C" w:rsidRPr="00B63815" w:rsidTr="002B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95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496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97" w:author="Sai Cheong Yip" w:date="2018-12-14T11:05:00Z"/>
                <w:b w:val="0"/>
                <w:sz w:val="20"/>
                <w:szCs w:val="20"/>
                <w:rPrChange w:id="498" w:author="Sai Cheong Yip" w:date="2018-12-17T17:34:00Z">
                  <w:rPr>
                    <w:ins w:id="499" w:author="Sai Cheong Yip" w:date="2018-12-14T11:05:00Z"/>
                    <w:sz w:val="20"/>
                    <w:szCs w:val="20"/>
                  </w:rPr>
                </w:rPrChange>
              </w:rPr>
            </w:pPr>
            <w:ins w:id="500" w:author="Sai Cheong Yip" w:date="2018-12-14T11:06:00Z">
              <w:r w:rsidRPr="00005895">
                <w:rPr>
                  <w:b w:val="0"/>
                  <w:sz w:val="20"/>
                  <w:szCs w:val="20"/>
                  <w:rPrChange w:id="501" w:author="Sai Cheong Yip" w:date="2018-12-17T17:34:00Z">
                    <w:rPr>
                      <w:sz w:val="20"/>
                      <w:szCs w:val="20"/>
                    </w:rPr>
                  </w:rPrChange>
                </w:rPr>
                <w:t>Job(s)</w:t>
              </w:r>
            </w:ins>
          </w:p>
        </w:tc>
        <w:tc>
          <w:tcPr>
            <w:tcW w:w="6551" w:type="dxa"/>
            <w:tcPrChange w:id="502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3" w:author="Sai Cheong Yip" w:date="2018-12-14T11:05:00Z"/>
                <w:sz w:val="20"/>
                <w:szCs w:val="20"/>
                <w:rPrChange w:id="504" w:author="Sai Cheong Yip" w:date="2018-12-17T17:34:00Z">
                  <w:rPr>
                    <w:ins w:id="505" w:author="Sai Cheong Yip" w:date="2018-12-14T11:05:00Z"/>
                    <w:sz w:val="20"/>
                    <w:szCs w:val="20"/>
                  </w:rPr>
                </w:rPrChange>
              </w:rPr>
            </w:pPr>
            <w:ins w:id="506" w:author="Sai Cheong Yip" w:date="2018-12-14T11:21:00Z">
              <w:r w:rsidRPr="00005895">
                <w:rPr>
                  <w:rFonts w:hint="eastAsia"/>
                  <w:sz w:val="20"/>
                  <w:szCs w:val="20"/>
                  <w:rPrChange w:id="507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L</w:t>
              </w:r>
              <w:r w:rsidRPr="00005895">
                <w:rPr>
                  <w:sz w:val="20"/>
                  <w:szCs w:val="20"/>
                  <w:rPrChange w:id="508" w:author="Sai Cheong Yip" w:date="2018-12-17T17:34:00Z">
                    <w:rPr>
                      <w:sz w:val="20"/>
                      <w:szCs w:val="20"/>
                    </w:rPr>
                  </w:rPrChange>
                </w:rPr>
                <w:t>ist of Job(s) under the selected project.</w:t>
              </w:r>
            </w:ins>
          </w:p>
        </w:tc>
        <w:tc>
          <w:tcPr>
            <w:tcW w:w="1519" w:type="dxa"/>
            <w:tcPrChange w:id="509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0" w:author="Sai Cheong Yip" w:date="2018-12-14T11:07:00Z"/>
                <w:sz w:val="20"/>
                <w:szCs w:val="20"/>
                <w:rPrChange w:id="511" w:author="Sai Cheong Yip" w:date="2018-12-17T17:34:00Z">
                  <w:rPr>
                    <w:ins w:id="512" w:author="Sai Cheong Yip" w:date="2018-12-14T11:07:00Z"/>
                    <w:sz w:val="20"/>
                    <w:szCs w:val="20"/>
                  </w:rPr>
                </w:rPrChange>
              </w:rPr>
            </w:pPr>
            <w:ins w:id="513" w:author="Sai Cheong Yip" w:date="2018-12-14T11:22:00Z">
              <w:r w:rsidRPr="00005895">
                <w:rPr>
                  <w:rFonts w:hint="eastAsia"/>
                  <w:sz w:val="20"/>
                  <w:szCs w:val="20"/>
                  <w:rPrChange w:id="514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M</w:t>
              </w:r>
              <w:r w:rsidRPr="00005895">
                <w:rPr>
                  <w:sz w:val="20"/>
                  <w:szCs w:val="20"/>
                  <w:rPrChange w:id="515" w:author="Sai Cheong Yip" w:date="2018-12-17T17:34:00Z">
                    <w:rPr>
                      <w:sz w:val="20"/>
                      <w:szCs w:val="20"/>
                    </w:rPr>
                  </w:rPrChange>
                </w:rPr>
                <w:t>u</w:t>
              </w:r>
            </w:ins>
            <w:ins w:id="516" w:author="Sai Cheong Yip" w:date="2018-12-14T11:23:00Z">
              <w:r w:rsidRPr="00005895">
                <w:rPr>
                  <w:sz w:val="20"/>
                  <w:szCs w:val="20"/>
                  <w:rPrChange w:id="517" w:author="Sai Cheong Yip" w:date="2018-12-17T17:34:00Z">
                    <w:rPr>
                      <w:sz w:val="20"/>
                      <w:szCs w:val="20"/>
                    </w:rPr>
                  </w:rPrChange>
                </w:rPr>
                <w:t>lti-select dropdown</w:t>
              </w:r>
            </w:ins>
          </w:p>
        </w:tc>
      </w:tr>
      <w:tr w:rsidR="002B739C" w:rsidRPr="00B63815" w:rsidTr="002B739C">
        <w:trPr>
          <w:ins w:id="518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519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rPr>
                <w:ins w:id="520" w:author="Sai Cheong Yip" w:date="2018-12-14T11:05:00Z"/>
                <w:b w:val="0"/>
                <w:sz w:val="20"/>
                <w:szCs w:val="20"/>
                <w:rPrChange w:id="521" w:author="Sai Cheong Yip" w:date="2018-12-17T17:34:00Z">
                  <w:rPr>
                    <w:ins w:id="522" w:author="Sai Cheong Yip" w:date="2018-12-14T11:05:00Z"/>
                    <w:sz w:val="20"/>
                    <w:szCs w:val="20"/>
                  </w:rPr>
                </w:rPrChange>
              </w:rPr>
            </w:pPr>
            <w:ins w:id="523" w:author="Sai Cheong Yip" w:date="2018-12-14T11:06:00Z">
              <w:r w:rsidRPr="00005895">
                <w:rPr>
                  <w:b w:val="0"/>
                  <w:sz w:val="20"/>
                  <w:szCs w:val="20"/>
                  <w:rPrChange w:id="524" w:author="Sai Cheong Yip" w:date="2018-12-17T17:34:00Z">
                    <w:rPr>
                      <w:sz w:val="20"/>
                      <w:szCs w:val="20"/>
                    </w:rPr>
                  </w:rPrChange>
                </w:rPr>
                <w:t>Work Location</w:t>
              </w:r>
            </w:ins>
          </w:p>
        </w:tc>
        <w:tc>
          <w:tcPr>
            <w:tcW w:w="6551" w:type="dxa"/>
            <w:tcPrChange w:id="525" w:author="Sai Cheong Yip" w:date="2018-12-14T11:12:00Z">
              <w:tcPr>
                <w:tcW w:w="7371" w:type="dxa"/>
              </w:tcPr>
            </w:tcPrChange>
          </w:tcPr>
          <w:p w:rsidR="002B739C" w:rsidRPr="00005895" w:rsidRDefault="002B739C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6" w:author="Sai Cheong Yip" w:date="2018-12-14T11:05:00Z"/>
                <w:sz w:val="20"/>
                <w:szCs w:val="20"/>
                <w:rPrChange w:id="527" w:author="Sai Cheong Yip" w:date="2018-12-17T17:34:00Z">
                  <w:rPr>
                    <w:ins w:id="528" w:author="Sai Cheong Yip" w:date="2018-12-14T11:0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519" w:type="dxa"/>
            <w:tcPrChange w:id="529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0" w:author="Sai Cheong Yip" w:date="2018-12-14T11:07:00Z"/>
                <w:sz w:val="20"/>
                <w:szCs w:val="20"/>
                <w:rPrChange w:id="531" w:author="Sai Cheong Yip" w:date="2018-12-17T17:34:00Z">
                  <w:rPr>
                    <w:ins w:id="532" w:author="Sai Cheong Yip" w:date="2018-12-14T11:07:00Z"/>
                    <w:sz w:val="20"/>
                    <w:szCs w:val="20"/>
                  </w:rPr>
                </w:rPrChange>
              </w:rPr>
            </w:pPr>
            <w:ins w:id="533" w:author="Sai Cheong Yip" w:date="2018-12-14T11:22:00Z">
              <w:r w:rsidRPr="00005895">
                <w:rPr>
                  <w:rFonts w:hint="eastAsia"/>
                  <w:sz w:val="20"/>
                  <w:szCs w:val="20"/>
                  <w:rPrChange w:id="534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T</w:t>
              </w:r>
              <w:r w:rsidRPr="00005895">
                <w:rPr>
                  <w:sz w:val="20"/>
                  <w:szCs w:val="20"/>
                  <w:rPrChange w:id="535" w:author="Sai Cheong Yip" w:date="2018-12-17T17:34:00Z">
                    <w:rPr>
                      <w:sz w:val="20"/>
                      <w:szCs w:val="20"/>
                    </w:rPr>
                  </w:rPrChange>
                </w:rPr>
                <w:t>extbox</w:t>
              </w:r>
            </w:ins>
          </w:p>
        </w:tc>
      </w:tr>
      <w:tr w:rsidR="002B739C" w:rsidRPr="00B63815" w:rsidTr="002B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6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537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38" w:author="Sai Cheong Yip" w:date="2018-12-14T11:05:00Z"/>
                <w:b w:val="0"/>
                <w:sz w:val="20"/>
                <w:szCs w:val="20"/>
                <w:rPrChange w:id="539" w:author="Sai Cheong Yip" w:date="2018-12-17T17:34:00Z">
                  <w:rPr>
                    <w:ins w:id="540" w:author="Sai Cheong Yip" w:date="2018-12-14T11:05:00Z"/>
                    <w:sz w:val="20"/>
                    <w:szCs w:val="20"/>
                  </w:rPr>
                </w:rPrChange>
              </w:rPr>
            </w:pPr>
            <w:ins w:id="541" w:author="Sai Cheong Yip" w:date="2018-12-14T11:06:00Z">
              <w:r w:rsidRPr="00005895">
                <w:rPr>
                  <w:b w:val="0"/>
                  <w:sz w:val="20"/>
                  <w:szCs w:val="20"/>
                  <w:rPrChange w:id="542" w:author="Sai Cheong Yip" w:date="2018-12-17T17:34:00Z">
                    <w:rPr>
                      <w:sz w:val="20"/>
                      <w:szCs w:val="20"/>
                    </w:rPr>
                  </w:rPrChange>
                </w:rPr>
                <w:t>Project Duration</w:t>
              </w:r>
            </w:ins>
          </w:p>
        </w:tc>
        <w:tc>
          <w:tcPr>
            <w:tcW w:w="6551" w:type="dxa"/>
            <w:tcPrChange w:id="543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4" w:author="Sai Cheong Yip" w:date="2018-12-14T11:05:00Z"/>
                <w:sz w:val="20"/>
                <w:szCs w:val="20"/>
                <w:rPrChange w:id="545" w:author="Sai Cheong Yip" w:date="2018-12-17T17:34:00Z">
                  <w:rPr>
                    <w:ins w:id="546" w:author="Sai Cheong Yip" w:date="2018-12-14T11:05:00Z"/>
                    <w:sz w:val="20"/>
                    <w:szCs w:val="20"/>
                  </w:rPr>
                </w:rPrChange>
              </w:rPr>
            </w:pPr>
            <w:ins w:id="547" w:author="Sai Cheong Yip" w:date="2018-12-14T11:22:00Z">
              <w:r w:rsidRPr="00005895">
                <w:rPr>
                  <w:rFonts w:hint="eastAsia"/>
                  <w:sz w:val="20"/>
                  <w:szCs w:val="20"/>
                  <w:rPrChange w:id="548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P</w:t>
              </w:r>
              <w:r w:rsidRPr="00005895">
                <w:rPr>
                  <w:sz w:val="20"/>
                  <w:szCs w:val="20"/>
                  <w:rPrChange w:id="549" w:author="Sai Cheong Yip" w:date="2018-12-17T17:34:00Z">
                    <w:rPr>
                      <w:sz w:val="20"/>
                      <w:szCs w:val="20"/>
                    </w:rPr>
                  </w:rPrChange>
                </w:rPr>
                <w:t>roject Duration information of selected project.</w:t>
              </w:r>
            </w:ins>
          </w:p>
        </w:tc>
        <w:tc>
          <w:tcPr>
            <w:tcW w:w="1519" w:type="dxa"/>
            <w:tcPrChange w:id="550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1" w:author="Sai Cheong Yip" w:date="2018-12-14T11:07:00Z"/>
                <w:sz w:val="20"/>
                <w:szCs w:val="20"/>
                <w:rPrChange w:id="552" w:author="Sai Cheong Yip" w:date="2018-12-17T17:34:00Z">
                  <w:rPr>
                    <w:ins w:id="553" w:author="Sai Cheong Yip" w:date="2018-12-14T11:07:00Z"/>
                    <w:sz w:val="20"/>
                    <w:szCs w:val="20"/>
                  </w:rPr>
                </w:rPrChange>
              </w:rPr>
            </w:pPr>
            <w:ins w:id="554" w:author="Sai Cheong Yip" w:date="2018-12-14T11:22:00Z">
              <w:r w:rsidRPr="00005895">
                <w:rPr>
                  <w:sz w:val="20"/>
                  <w:szCs w:val="20"/>
                  <w:rPrChange w:id="555" w:author="Sai Cheong Yip" w:date="2018-12-17T17:34:00Z">
                    <w:rPr>
                      <w:sz w:val="20"/>
                      <w:szCs w:val="20"/>
                    </w:rPr>
                  </w:rPrChange>
                </w:rPr>
                <w:t>Textbox</w:t>
              </w:r>
            </w:ins>
          </w:p>
        </w:tc>
      </w:tr>
      <w:tr w:rsidR="002B739C" w:rsidRPr="00B63815" w:rsidTr="002B739C">
        <w:trPr>
          <w:ins w:id="556" w:author="Sai Cheong Yip" w:date="2018-12-14T11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tcPrChange w:id="557" w:author="Sai Cheong Yip" w:date="2018-12-14T11:12:00Z">
              <w:tcPr>
                <w:tcW w:w="2127" w:type="dxa"/>
              </w:tcPr>
            </w:tcPrChange>
          </w:tcPr>
          <w:p w:rsidR="002B739C" w:rsidRPr="00005895" w:rsidRDefault="002B739C" w:rsidP="00EB6043">
            <w:pPr>
              <w:rPr>
                <w:ins w:id="558" w:author="Sai Cheong Yip" w:date="2018-12-14T11:05:00Z"/>
                <w:b w:val="0"/>
                <w:sz w:val="20"/>
                <w:szCs w:val="20"/>
                <w:rPrChange w:id="559" w:author="Sai Cheong Yip" w:date="2018-12-17T17:34:00Z">
                  <w:rPr>
                    <w:ins w:id="560" w:author="Sai Cheong Yip" w:date="2018-12-14T11:05:00Z"/>
                    <w:sz w:val="20"/>
                    <w:szCs w:val="20"/>
                  </w:rPr>
                </w:rPrChange>
              </w:rPr>
            </w:pPr>
            <w:ins w:id="561" w:author="Sai Cheong Yip" w:date="2018-12-14T11:06:00Z">
              <w:r w:rsidRPr="00005895">
                <w:rPr>
                  <w:b w:val="0"/>
                  <w:sz w:val="20"/>
                  <w:szCs w:val="20"/>
                  <w:rPrChange w:id="562" w:author="Sai Cheong Yip" w:date="2018-12-17T17:34:00Z">
                    <w:rPr>
                      <w:sz w:val="20"/>
                      <w:szCs w:val="20"/>
                    </w:rPr>
                  </w:rPrChange>
                </w:rPr>
                <w:t>Available Work Hours</w:t>
              </w:r>
            </w:ins>
          </w:p>
        </w:tc>
        <w:tc>
          <w:tcPr>
            <w:tcW w:w="6551" w:type="dxa"/>
            <w:tcPrChange w:id="563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4" w:author="Sai Cheong Yip" w:date="2018-12-14T11:05:00Z"/>
                <w:sz w:val="20"/>
                <w:szCs w:val="20"/>
                <w:rPrChange w:id="565" w:author="Sai Cheong Yip" w:date="2018-12-17T17:34:00Z">
                  <w:rPr>
                    <w:ins w:id="566" w:author="Sai Cheong Yip" w:date="2018-12-14T11:05:00Z"/>
                    <w:sz w:val="20"/>
                    <w:szCs w:val="20"/>
                  </w:rPr>
                </w:rPrChange>
              </w:rPr>
            </w:pPr>
            <w:ins w:id="567" w:author="Sai Cheong Yip" w:date="2018-12-14T11:22:00Z">
              <w:r w:rsidRPr="00005895">
                <w:rPr>
                  <w:rFonts w:hint="eastAsia"/>
                  <w:sz w:val="20"/>
                  <w:szCs w:val="20"/>
                  <w:rPrChange w:id="568" w:author="Sai Cheong Yip" w:date="2018-12-17T17:3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A</w:t>
              </w:r>
              <w:r w:rsidRPr="00005895">
                <w:rPr>
                  <w:sz w:val="20"/>
                  <w:szCs w:val="20"/>
                  <w:rPrChange w:id="569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vailable work hours of selected project </w:t>
              </w:r>
            </w:ins>
          </w:p>
        </w:tc>
        <w:tc>
          <w:tcPr>
            <w:tcW w:w="1519" w:type="dxa"/>
            <w:tcPrChange w:id="570" w:author="Sai Cheong Yip" w:date="2018-12-14T11:12:00Z">
              <w:tcPr>
                <w:tcW w:w="7371" w:type="dxa"/>
              </w:tcPr>
            </w:tcPrChange>
          </w:tcPr>
          <w:p w:rsidR="002B739C" w:rsidRPr="00005895" w:rsidRDefault="00391FE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Sai Cheong Yip" w:date="2018-12-14T11:07:00Z"/>
                <w:sz w:val="20"/>
                <w:szCs w:val="20"/>
                <w:rPrChange w:id="572" w:author="Sai Cheong Yip" w:date="2018-12-17T17:34:00Z">
                  <w:rPr>
                    <w:ins w:id="573" w:author="Sai Cheong Yip" w:date="2018-12-14T11:07:00Z"/>
                    <w:sz w:val="20"/>
                    <w:szCs w:val="20"/>
                  </w:rPr>
                </w:rPrChange>
              </w:rPr>
            </w:pPr>
            <w:ins w:id="574" w:author="Sai Cheong Yip" w:date="2018-12-14T11:22:00Z">
              <w:r w:rsidRPr="00005895">
                <w:rPr>
                  <w:sz w:val="20"/>
                  <w:szCs w:val="20"/>
                  <w:rPrChange w:id="575" w:author="Sai Cheong Yip" w:date="2018-12-17T17:34:00Z">
                    <w:rPr>
                      <w:sz w:val="20"/>
                      <w:szCs w:val="20"/>
                    </w:rPr>
                  </w:rPrChange>
                </w:rPr>
                <w:t xml:space="preserve">Label </w:t>
              </w:r>
            </w:ins>
          </w:p>
        </w:tc>
      </w:tr>
    </w:tbl>
    <w:p w:rsidR="002B739C" w:rsidRDefault="002B739C" w:rsidP="0020283E">
      <w:pPr>
        <w:rPr>
          <w:ins w:id="576" w:author="Sai Cheong Yip" w:date="2018-12-14T11:07:00Z"/>
        </w:rPr>
      </w:pPr>
    </w:p>
    <w:p w:rsidR="002B739C" w:rsidRPr="00D0205C" w:rsidRDefault="002B739C" w:rsidP="002B739C">
      <w:pPr>
        <w:rPr>
          <w:ins w:id="577" w:author="Sai Cheong Yip" w:date="2018-12-14T11:07:00Z"/>
          <w:b/>
        </w:rPr>
      </w:pPr>
      <w:ins w:id="578" w:author="Sai Cheong Yip" w:date="2018-12-14T11:07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Button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2B739C" w:rsidTr="00EB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79" w:author="Sai Cheong Yip" w:date="2018-12-14T11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739C" w:rsidRDefault="002B739C" w:rsidP="00EB6043">
            <w:pPr>
              <w:rPr>
                <w:ins w:id="580" w:author="Sai Cheong Yip" w:date="2018-12-14T11:07:00Z"/>
              </w:rPr>
            </w:pPr>
            <w:ins w:id="581" w:author="Sai Cheong Yip" w:date="2018-12-14T11:07:00Z">
              <w:r>
                <w:t>Button</w:t>
              </w:r>
            </w:ins>
          </w:p>
        </w:tc>
        <w:tc>
          <w:tcPr>
            <w:tcW w:w="7614" w:type="dxa"/>
          </w:tcPr>
          <w:p w:rsidR="002B739C" w:rsidRDefault="002B739C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2" w:author="Sai Cheong Yip" w:date="2018-12-14T11:07:00Z"/>
              </w:rPr>
            </w:pPr>
            <w:ins w:id="583" w:author="Sai Cheong Yip" w:date="2018-12-14T11:07:00Z">
              <w:r>
                <w:rPr>
                  <w:rFonts w:hint="eastAsia"/>
                </w:rPr>
                <w:t>D</w:t>
              </w:r>
              <w:r>
                <w:t>escription</w:t>
              </w:r>
            </w:ins>
          </w:p>
        </w:tc>
      </w:tr>
      <w:tr w:rsidR="002B739C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84" w:author="Sai Cheong Yip" w:date="2018-12-14T11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739C" w:rsidRPr="00B33B67" w:rsidRDefault="002B739C" w:rsidP="00EB6043">
            <w:pPr>
              <w:rPr>
                <w:ins w:id="585" w:author="Sai Cheong Yip" w:date="2018-12-14T11:07:00Z"/>
                <w:b w:val="0"/>
                <w:sz w:val="20"/>
                <w:szCs w:val="20"/>
              </w:rPr>
            </w:pPr>
            <w:ins w:id="586" w:author="Sai Cheong Yip" w:date="2018-12-14T11:09:00Z">
              <w:r>
                <w:rPr>
                  <w:b w:val="0"/>
                  <w:sz w:val="20"/>
                  <w:szCs w:val="20"/>
                </w:rPr>
                <w:lastRenderedPageBreak/>
                <w:t xml:space="preserve">Create </w:t>
              </w:r>
            </w:ins>
          </w:p>
        </w:tc>
        <w:tc>
          <w:tcPr>
            <w:tcW w:w="7614" w:type="dxa"/>
          </w:tcPr>
          <w:p w:rsidR="002B739C" w:rsidRDefault="00A4504C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7" w:author="Sai Cheong Yip" w:date="2018-12-14T11:30:00Z"/>
                <w:sz w:val="20"/>
                <w:szCs w:val="20"/>
              </w:rPr>
            </w:pPr>
            <w:ins w:id="588" w:author="Sai Cheong Yip" w:date="2018-12-14T11:29:00Z">
              <w:r>
                <w:rPr>
                  <w:rFonts w:hint="eastAsia"/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</w:rPr>
                <w:t>here are thre</w:t>
              </w:r>
            </w:ins>
            <w:ins w:id="589" w:author="Sai Cheong Yip" w:date="2018-12-14T11:30:00Z">
              <w:r>
                <w:rPr>
                  <w:sz w:val="20"/>
                  <w:szCs w:val="20"/>
                </w:rPr>
                <w:t>e actions after user clicked the button:</w:t>
              </w:r>
            </w:ins>
          </w:p>
          <w:p w:rsidR="00344D12" w:rsidRDefault="00A4504C" w:rsidP="002A379A">
            <w:pPr>
              <w:pStyle w:val="a3"/>
              <w:numPr>
                <w:ilvl w:val="0"/>
                <w:numId w:val="1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0" w:author="Sai Cheong Yip" w:date="2018-12-17T16:13:00Z"/>
                <w:sz w:val="20"/>
                <w:szCs w:val="20"/>
              </w:rPr>
            </w:pPr>
            <w:ins w:id="591" w:author="Sai Cheong Yip" w:date="2018-12-14T11:30:00Z">
              <w:r w:rsidRPr="00344D12">
                <w:rPr>
                  <w:rFonts w:hint="eastAsia"/>
                  <w:sz w:val="20"/>
                  <w:szCs w:val="20"/>
                  <w:rPrChange w:id="592" w:author="Sai Cheong Yip" w:date="2018-12-17T16:1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C</w:t>
              </w:r>
              <w:r w:rsidRPr="00344D12">
                <w:rPr>
                  <w:sz w:val="20"/>
                  <w:szCs w:val="20"/>
                  <w:rPrChange w:id="593" w:author="Sai Cheong Yip" w:date="2018-12-17T16:13:00Z">
                    <w:rPr>
                      <w:sz w:val="20"/>
                      <w:szCs w:val="20"/>
                    </w:rPr>
                  </w:rPrChange>
                </w:rPr>
                <w:t>reate a new request, system will assign the payment id for the request</w:t>
              </w:r>
            </w:ins>
            <w:ins w:id="594" w:author="Sai Cheong Yip" w:date="2018-12-17T16:13:00Z">
              <w:r w:rsidR="00344D12">
                <w:rPr>
                  <w:sz w:val="20"/>
                  <w:szCs w:val="20"/>
                </w:rPr>
                <w:t>.</w:t>
              </w:r>
            </w:ins>
          </w:p>
          <w:p w:rsidR="00A4504C" w:rsidRPr="00344D12" w:rsidRDefault="00A4504C" w:rsidP="002A379A">
            <w:pPr>
              <w:pStyle w:val="a3"/>
              <w:numPr>
                <w:ilvl w:val="0"/>
                <w:numId w:val="1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5" w:author="Sai Cheong Yip" w:date="2018-12-14T11:32:00Z"/>
                <w:sz w:val="20"/>
                <w:szCs w:val="20"/>
                <w:rPrChange w:id="596" w:author="Sai Cheong Yip" w:date="2018-12-17T16:13:00Z">
                  <w:rPr>
                    <w:ins w:id="597" w:author="Sai Cheong Yip" w:date="2018-12-14T11:32:00Z"/>
                    <w:sz w:val="20"/>
                    <w:szCs w:val="20"/>
                  </w:rPr>
                </w:rPrChange>
              </w:rPr>
              <w:pPrChange w:id="598" w:author="Sai Cheong Yip" w:date="2018-12-17T16:13:00Z">
                <w:pPr>
                  <w:pStyle w:val="a3"/>
                  <w:numPr>
                    <w:numId w:val="12"/>
                  </w:numPr>
                  <w:ind w:leftChars="0"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99" w:author="Sai Cheong Yip" w:date="2018-12-14T11:31:00Z">
              <w:r w:rsidRPr="00344D12">
                <w:rPr>
                  <w:rFonts w:hint="eastAsia"/>
                  <w:sz w:val="20"/>
                  <w:szCs w:val="20"/>
                  <w:rPrChange w:id="600" w:author="Sai Cheong Yip" w:date="2018-12-17T16:1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A</w:t>
              </w:r>
              <w:r w:rsidRPr="00344D12">
                <w:rPr>
                  <w:sz w:val="20"/>
                  <w:szCs w:val="20"/>
                  <w:rPrChange w:id="601" w:author="Sai Cheong Yip" w:date="2018-12-17T16:13:00Z">
                    <w:rPr>
                      <w:sz w:val="20"/>
                      <w:szCs w:val="20"/>
                    </w:rPr>
                  </w:rPrChange>
                </w:rPr>
                <w:t xml:space="preserve">uto download the attendance template for payroll officer </w:t>
              </w:r>
            </w:ins>
            <w:ins w:id="602" w:author="Sai Cheong Yip" w:date="2018-12-14T11:32:00Z">
              <w:r w:rsidRPr="00344D12">
                <w:rPr>
                  <w:sz w:val="20"/>
                  <w:szCs w:val="20"/>
                  <w:rPrChange w:id="603" w:author="Sai Cheong Yip" w:date="2018-12-17T16:13:00Z">
                    <w:rPr>
                      <w:sz w:val="20"/>
                      <w:szCs w:val="20"/>
                    </w:rPr>
                  </w:rPrChange>
                </w:rPr>
                <w:t>input the details of request.</w:t>
              </w:r>
            </w:ins>
          </w:p>
          <w:p w:rsidR="00A4504C" w:rsidRPr="00A4504C" w:rsidRDefault="00A4504C">
            <w:pPr>
              <w:pStyle w:val="a3"/>
              <w:numPr>
                <w:ilvl w:val="0"/>
                <w:numId w:val="1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4" w:author="Sai Cheong Yip" w:date="2018-12-14T11:07:00Z"/>
                <w:sz w:val="20"/>
                <w:szCs w:val="20"/>
                <w:rPrChange w:id="605" w:author="Sai Cheong Yip" w:date="2018-12-14T11:30:00Z">
                  <w:rPr>
                    <w:ins w:id="606" w:author="Sai Cheong Yip" w:date="2018-12-14T11:07:00Z"/>
                  </w:rPr>
                </w:rPrChange>
              </w:rPr>
              <w:pPrChange w:id="607" w:author="Sai Cheong Yip" w:date="2018-12-14T11:30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08" w:author="Sai Cheong Yip" w:date="2018-12-14T11:32:00Z">
              <w:r>
                <w:rPr>
                  <w:rFonts w:hint="eastAsia"/>
                  <w:sz w:val="20"/>
                  <w:szCs w:val="20"/>
                </w:rPr>
                <w:t>R</w:t>
              </w:r>
              <w:r>
                <w:rPr>
                  <w:sz w:val="20"/>
                  <w:szCs w:val="20"/>
                </w:rPr>
                <w:t>edirect to Edit Batch page.</w:t>
              </w:r>
            </w:ins>
          </w:p>
        </w:tc>
      </w:tr>
      <w:tr w:rsidR="002B739C" w:rsidTr="00EB6043">
        <w:trPr>
          <w:ins w:id="609" w:author="Sai Cheong Yip" w:date="2018-12-14T11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739C" w:rsidRPr="00B33B67" w:rsidRDefault="002B739C" w:rsidP="00EB6043">
            <w:pPr>
              <w:rPr>
                <w:ins w:id="610" w:author="Sai Cheong Yip" w:date="2018-12-14T11:07:00Z"/>
                <w:b w:val="0"/>
                <w:sz w:val="20"/>
                <w:szCs w:val="20"/>
              </w:rPr>
            </w:pPr>
            <w:ins w:id="611" w:author="Sai Cheong Yip" w:date="2018-12-14T11:09:00Z">
              <w:r>
                <w:rPr>
                  <w:b w:val="0"/>
                  <w:sz w:val="20"/>
                  <w:szCs w:val="20"/>
                </w:rPr>
                <w:t>Reset</w:t>
              </w:r>
            </w:ins>
          </w:p>
        </w:tc>
        <w:tc>
          <w:tcPr>
            <w:tcW w:w="7614" w:type="dxa"/>
          </w:tcPr>
          <w:p w:rsidR="002B739C" w:rsidRPr="001E184F" w:rsidRDefault="00145C8D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Sai Cheong Yip" w:date="2018-12-14T11:07:00Z"/>
                <w:sz w:val="20"/>
                <w:szCs w:val="20"/>
              </w:rPr>
            </w:pPr>
            <w:ins w:id="613" w:author="Sai Cheong Yip" w:date="2018-12-14T11:23:00Z">
              <w:r>
                <w:rPr>
                  <w:sz w:val="20"/>
                  <w:szCs w:val="20"/>
                </w:rPr>
                <w:t>Reset all input v</w:t>
              </w:r>
            </w:ins>
            <w:ins w:id="614" w:author="Sai Cheong Yip" w:date="2018-12-14T11:24:00Z">
              <w:r>
                <w:rPr>
                  <w:sz w:val="20"/>
                  <w:szCs w:val="20"/>
                </w:rPr>
                <w:t>alue.</w:t>
              </w:r>
            </w:ins>
          </w:p>
        </w:tc>
      </w:tr>
    </w:tbl>
    <w:p w:rsidR="00C846CC" w:rsidRDefault="00C846CC" w:rsidP="0020283E">
      <w:pPr>
        <w:rPr>
          <w:ins w:id="615" w:author="Sai Cheong Yip" w:date="2018-12-14T11:35:00Z"/>
        </w:rPr>
      </w:pPr>
    </w:p>
    <w:p w:rsidR="002B739C" w:rsidRPr="002B739C" w:rsidRDefault="00C846CC">
      <w:pPr>
        <w:widowControl/>
        <w:rPr>
          <w:ins w:id="616" w:author="Sai Cheong Yip" w:date="2018-12-13T16:05:00Z"/>
          <w:rPrChange w:id="617" w:author="Sai Cheong Yip" w:date="2018-12-14T11:07:00Z">
            <w:rPr>
              <w:ins w:id="618" w:author="Sai Cheong Yip" w:date="2018-12-13T16:05:00Z"/>
            </w:rPr>
          </w:rPrChange>
        </w:rPr>
        <w:pPrChange w:id="619" w:author="Sai Cheong Yip" w:date="2018-12-14T11:35:00Z">
          <w:pPr>
            <w:pStyle w:val="2"/>
          </w:pPr>
        </w:pPrChange>
      </w:pPr>
      <w:ins w:id="620" w:author="Sai Cheong Yip" w:date="2018-12-14T11:35:00Z">
        <w:r>
          <w:br w:type="page"/>
        </w:r>
      </w:ins>
    </w:p>
    <w:p w:rsidR="002F2E9A" w:rsidRDefault="002F2E9A" w:rsidP="006B3799">
      <w:pPr>
        <w:pStyle w:val="2"/>
        <w:numPr>
          <w:ilvl w:val="1"/>
          <w:numId w:val="6"/>
        </w:numPr>
        <w:rPr>
          <w:ins w:id="621" w:author="Sai Cheong Yip" w:date="2018-12-14T11:44:00Z"/>
        </w:rPr>
      </w:pPr>
      <w:bookmarkStart w:id="622" w:name="_Toc532831129"/>
      <w:ins w:id="623" w:author="Sai Cheong Yip" w:date="2018-12-13T16:07:00Z">
        <w:r>
          <w:lastRenderedPageBreak/>
          <w:t>Create a new Sub Batch</w:t>
        </w:r>
      </w:ins>
      <w:bookmarkEnd w:id="622"/>
    </w:p>
    <w:p w:rsidR="00C846CC" w:rsidRDefault="0074777B" w:rsidP="00C846CC">
      <w:pPr>
        <w:rPr>
          <w:ins w:id="624" w:author="Sai Cheong Yip" w:date="2018-12-14T11:53:00Z"/>
        </w:rPr>
      </w:pPr>
      <w:ins w:id="625" w:author="Sai Cheong Yip" w:date="2018-12-14T11:44:00Z">
        <w:r>
          <w:rPr>
            <w:rFonts w:hint="eastAsia"/>
          </w:rPr>
          <w:t>If</w:t>
        </w:r>
        <w:r>
          <w:t xml:space="preserve"> the record trans</w:t>
        </w:r>
      </w:ins>
      <w:ins w:id="626" w:author="Sai Cheong Yip" w:date="2018-12-14T11:45:00Z">
        <w:r>
          <w:t xml:space="preserve">fer to HCM not success, or payroll manager rollback transferred HCM record, will accumulate </w:t>
        </w:r>
      </w:ins>
      <w:ins w:id="627" w:author="Sai Cheong Yip" w:date="2018-12-14T11:51:00Z">
        <w:r>
          <w:t xml:space="preserve">the number of on-hold. </w:t>
        </w:r>
      </w:ins>
      <w:ins w:id="628" w:author="Sai Cheong Yip" w:date="2018-12-14T11:52:00Z">
        <w:r>
          <w:t xml:space="preserve">To settle the on-hold record, payroll officer can create a new sub batch to manage </w:t>
        </w:r>
      </w:ins>
      <w:ins w:id="629" w:author="Sai Cheong Yip" w:date="2018-12-14T11:53:00Z">
        <w:r>
          <w:t>those record</w:t>
        </w:r>
      </w:ins>
      <w:ins w:id="630" w:author="Sai Cheong Yip" w:date="2018-12-14T12:16:00Z">
        <w:r w:rsidR="00C25AB1">
          <w:t>, parent request information will pass to new reques</w:t>
        </w:r>
      </w:ins>
      <w:ins w:id="631" w:author="Sai Cheong Yip" w:date="2018-12-14T12:17:00Z">
        <w:r w:rsidR="00C25AB1">
          <w:t>t, payroll officer need fill the pay month only</w:t>
        </w:r>
      </w:ins>
      <w:ins w:id="632" w:author="Sai Cheong Yip" w:date="2018-12-14T11:53:00Z">
        <w:r>
          <w:t>; After created request, payroll officer can new, edit or delete those records</w:t>
        </w:r>
      </w:ins>
      <w:ins w:id="633" w:author="Sai Cheong Yip" w:date="2018-12-14T12:25:00Z">
        <w:r w:rsidR="00D06FE1">
          <w:t>, also on-hold count of parent will mark to z</w:t>
        </w:r>
      </w:ins>
      <w:ins w:id="634" w:author="Sai Cheong Yip" w:date="2018-12-14T12:29:00Z">
        <w:r w:rsidR="00DE01F0">
          <w:t>ero</w:t>
        </w:r>
      </w:ins>
      <w:ins w:id="635" w:author="Sai Cheong Yip" w:date="2018-12-14T12:25:00Z">
        <w:r w:rsidR="00D06FE1">
          <w:t>.</w:t>
        </w:r>
      </w:ins>
      <w:ins w:id="636" w:author="Sai Cheong Yip" w:date="2018-12-14T12:16:00Z">
        <w:r w:rsidR="00C25AB1">
          <w:t xml:space="preserve"> </w:t>
        </w:r>
      </w:ins>
    </w:p>
    <w:p w:rsidR="0074777B" w:rsidRPr="00DE01F0" w:rsidRDefault="0074777B">
      <w:pPr>
        <w:rPr>
          <w:ins w:id="637" w:author="Sai Cheong Yip" w:date="2018-12-13T16:45:00Z"/>
          <w:rPrChange w:id="638" w:author="Sai Cheong Yip" w:date="2018-12-14T12:29:00Z">
            <w:rPr>
              <w:ins w:id="639" w:author="Sai Cheong Yip" w:date="2018-12-13T16:45:00Z"/>
            </w:rPr>
          </w:rPrChange>
        </w:rPr>
        <w:pPrChange w:id="640" w:author="Sai Cheong Yip" w:date="2018-12-14T11:44:00Z">
          <w:pPr>
            <w:pStyle w:val="2"/>
          </w:pPr>
        </w:pPrChange>
      </w:pPr>
    </w:p>
    <w:p w:rsidR="006B3799" w:rsidRDefault="006B3799" w:rsidP="006B3799">
      <w:pPr>
        <w:rPr>
          <w:ins w:id="641" w:author="Sai Cheong Yip" w:date="2018-12-14T12:03:00Z"/>
        </w:rPr>
      </w:pPr>
      <w:ins w:id="642" w:author="Sai Cheong Yip" w:date="2018-12-13T16:50:00Z">
        <w:r>
          <w:rPr>
            <w:rFonts w:hint="eastAsia"/>
            <w:noProof/>
          </w:rPr>
          <w:drawing>
            <wp:inline distT="0" distB="0" distL="0" distR="0">
              <wp:extent cx="6188710" cy="2821305"/>
              <wp:effectExtent l="0" t="0" r="2540" b="0"/>
              <wp:docPr id="10" name="圖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8710" cy="282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F6432" w:rsidRDefault="008F6432" w:rsidP="006B3799">
      <w:pPr>
        <w:rPr>
          <w:ins w:id="643" w:author="Sai Cheong Yip" w:date="2018-12-14T12:03:00Z"/>
        </w:rPr>
      </w:pPr>
    </w:p>
    <w:p w:rsidR="008F6432" w:rsidRDefault="008F6432" w:rsidP="008F6432">
      <w:pPr>
        <w:rPr>
          <w:ins w:id="644" w:author="Sai Cheong Yip" w:date="2018-12-14T12:03:00Z"/>
          <w:b/>
        </w:rPr>
      </w:pPr>
      <w:ins w:id="645" w:author="Sai Cheong Yip" w:date="2018-12-14T12:03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Item</w:t>
        </w:r>
      </w:ins>
    </w:p>
    <w:tbl>
      <w:tblPr>
        <w:tblStyle w:val="4-1"/>
        <w:tblW w:w="9741" w:type="dxa"/>
        <w:tblInd w:w="-5" w:type="dxa"/>
        <w:tblLook w:val="04A0" w:firstRow="1" w:lastRow="0" w:firstColumn="1" w:lastColumn="0" w:noHBand="0" w:noVBand="1"/>
      </w:tblPr>
      <w:tblGrid>
        <w:gridCol w:w="1671"/>
        <w:gridCol w:w="6551"/>
        <w:gridCol w:w="1519"/>
      </w:tblGrid>
      <w:tr w:rsidR="008F6432" w:rsidRPr="00DA67E5" w:rsidTr="00EB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46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8F6432" w:rsidRPr="00DA67E5" w:rsidRDefault="008F6432" w:rsidP="00EB6043">
            <w:pPr>
              <w:rPr>
                <w:ins w:id="647" w:author="Sai Cheong Yip" w:date="2018-12-14T12:03:00Z"/>
              </w:rPr>
            </w:pPr>
            <w:ins w:id="648" w:author="Sai Cheong Yip" w:date="2018-12-14T12:03:00Z">
              <w:r w:rsidRPr="00DA67E5">
                <w:rPr>
                  <w:rFonts w:hint="eastAsia"/>
                </w:rPr>
                <w:t>F</w:t>
              </w:r>
              <w:r w:rsidRPr="00DA67E5">
                <w:t>ield</w:t>
              </w:r>
            </w:ins>
          </w:p>
        </w:tc>
        <w:tc>
          <w:tcPr>
            <w:tcW w:w="6551" w:type="dxa"/>
          </w:tcPr>
          <w:p w:rsidR="008F6432" w:rsidRPr="00DA67E5" w:rsidRDefault="008F6432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Sai Cheong Yip" w:date="2018-12-14T12:03:00Z"/>
              </w:rPr>
            </w:pPr>
            <w:ins w:id="650" w:author="Sai Cheong Yip" w:date="2018-12-14T12:03:00Z">
              <w:r w:rsidRPr="00DA67E5">
                <w:rPr>
                  <w:rFonts w:hint="eastAsia"/>
                </w:rPr>
                <w:t>D</w:t>
              </w:r>
              <w:r w:rsidRPr="00DA67E5">
                <w:t>escription</w:t>
              </w:r>
            </w:ins>
          </w:p>
        </w:tc>
        <w:tc>
          <w:tcPr>
            <w:tcW w:w="1519" w:type="dxa"/>
          </w:tcPr>
          <w:p w:rsidR="008F6432" w:rsidRPr="00DA67E5" w:rsidRDefault="008F6432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51" w:author="Sai Cheong Yip" w:date="2018-12-14T12:03:00Z"/>
              </w:rPr>
            </w:pPr>
            <w:ins w:id="652" w:author="Sai Cheong Yip" w:date="2018-12-14T12:03:00Z">
              <w:r>
                <w:rPr>
                  <w:rFonts w:hint="eastAsia"/>
                </w:rPr>
                <w:t>T</w:t>
              </w:r>
              <w:r>
                <w:t>ype</w:t>
              </w:r>
            </w:ins>
          </w:p>
        </w:tc>
      </w:tr>
      <w:tr w:rsidR="008F6432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3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8F6432" w:rsidRPr="00B33B67" w:rsidRDefault="008F6432" w:rsidP="00EB6043">
            <w:pPr>
              <w:rPr>
                <w:ins w:id="654" w:author="Sai Cheong Yip" w:date="2018-12-14T12:03:00Z"/>
                <w:b w:val="0"/>
                <w:sz w:val="20"/>
                <w:szCs w:val="20"/>
              </w:rPr>
            </w:pPr>
            <w:ins w:id="655" w:author="Sai Cheong Yip" w:date="2018-12-14T12:03:00Z">
              <w:r>
                <w:rPr>
                  <w:b w:val="0"/>
                  <w:sz w:val="20"/>
                  <w:szCs w:val="20"/>
                </w:rPr>
                <w:t>Type</w:t>
              </w:r>
            </w:ins>
          </w:p>
        </w:tc>
        <w:tc>
          <w:tcPr>
            <w:tcW w:w="6551" w:type="dxa"/>
          </w:tcPr>
          <w:p w:rsidR="008F6432" w:rsidRPr="00B63815" w:rsidRDefault="006323E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6" w:author="Sai Cheong Yip" w:date="2018-12-14T12:03:00Z"/>
                <w:sz w:val="20"/>
                <w:szCs w:val="20"/>
              </w:rPr>
            </w:pPr>
            <w:ins w:id="657" w:author="Sai Cheong Yip" w:date="2018-12-14T12:09:00Z">
              <w:r>
                <w:rPr>
                  <w:sz w:val="20"/>
                  <w:szCs w:val="20"/>
                </w:rPr>
                <w:t>Type of parent request</w:t>
              </w:r>
            </w:ins>
          </w:p>
        </w:tc>
        <w:tc>
          <w:tcPr>
            <w:tcW w:w="1519" w:type="dxa"/>
          </w:tcPr>
          <w:p w:rsidR="008F6432" w:rsidRDefault="00D3278F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8" w:author="Sai Cheong Yip" w:date="2018-12-14T12:03:00Z"/>
                <w:sz w:val="20"/>
                <w:szCs w:val="20"/>
              </w:rPr>
            </w:pPr>
            <w:ins w:id="659" w:author="Sai Cheong Yip" w:date="2018-12-14T12:03:00Z">
              <w:r>
                <w:rPr>
                  <w:sz w:val="20"/>
                  <w:szCs w:val="20"/>
                </w:rPr>
                <w:t>Label</w:t>
              </w:r>
            </w:ins>
          </w:p>
        </w:tc>
      </w:tr>
      <w:tr w:rsidR="008F6432" w:rsidRPr="00B63815" w:rsidTr="00EB6043">
        <w:trPr>
          <w:ins w:id="660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8F6432" w:rsidRPr="00B33B67" w:rsidRDefault="008F6432" w:rsidP="00EB6043">
            <w:pPr>
              <w:rPr>
                <w:ins w:id="661" w:author="Sai Cheong Yip" w:date="2018-12-14T12:03:00Z"/>
                <w:b w:val="0"/>
                <w:sz w:val="20"/>
                <w:szCs w:val="20"/>
              </w:rPr>
            </w:pPr>
            <w:ins w:id="662" w:author="Sai Cheong Yip" w:date="2018-12-14T12:03:00Z">
              <w:r>
                <w:rPr>
                  <w:b w:val="0"/>
                  <w:sz w:val="20"/>
                  <w:szCs w:val="20"/>
                </w:rPr>
                <w:t>Pay month</w:t>
              </w:r>
            </w:ins>
          </w:p>
        </w:tc>
        <w:tc>
          <w:tcPr>
            <w:tcW w:w="6551" w:type="dxa"/>
          </w:tcPr>
          <w:p w:rsidR="008F6432" w:rsidRPr="00B63815" w:rsidRDefault="008F6432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3" w:author="Sai Cheong Yip" w:date="2018-12-14T12:03:00Z"/>
                <w:sz w:val="20"/>
                <w:szCs w:val="20"/>
              </w:rPr>
            </w:pPr>
            <w:ins w:id="664" w:author="Sai Cheong Yip" w:date="2018-12-14T12:03:00Z"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>efault currently month, Date format MM/YYYY</w:t>
              </w:r>
            </w:ins>
          </w:p>
        </w:tc>
        <w:tc>
          <w:tcPr>
            <w:tcW w:w="1519" w:type="dxa"/>
          </w:tcPr>
          <w:p w:rsidR="008F6432" w:rsidRDefault="008F6432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5" w:author="Sai Cheong Yip" w:date="2018-12-14T12:03:00Z"/>
                <w:sz w:val="20"/>
                <w:szCs w:val="20"/>
              </w:rPr>
            </w:pPr>
            <w:ins w:id="666" w:author="Sai Cheong Yip" w:date="2018-12-14T12:03:00Z">
              <w:r>
                <w:rPr>
                  <w:rFonts w:hint="eastAsia"/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</w:rPr>
                <w:t>extbox</w:t>
              </w:r>
            </w:ins>
          </w:p>
        </w:tc>
      </w:tr>
      <w:tr w:rsidR="00D3278F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67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3278F" w:rsidRPr="00B33B67" w:rsidRDefault="00D3278F" w:rsidP="00D3278F">
            <w:pPr>
              <w:rPr>
                <w:ins w:id="668" w:author="Sai Cheong Yip" w:date="2018-12-14T12:03:00Z"/>
                <w:b w:val="0"/>
                <w:sz w:val="20"/>
                <w:szCs w:val="20"/>
              </w:rPr>
            </w:pPr>
            <w:ins w:id="669" w:author="Sai Cheong Yip" w:date="2018-12-14T12:03:00Z">
              <w:r w:rsidRPr="00B33B67">
                <w:rPr>
                  <w:rFonts w:hint="eastAsia"/>
                  <w:b w:val="0"/>
                  <w:sz w:val="20"/>
                  <w:szCs w:val="20"/>
                </w:rPr>
                <w:t>H</w:t>
              </w:r>
              <w:r w:rsidRPr="00B33B67">
                <w:rPr>
                  <w:b w:val="0"/>
                  <w:sz w:val="20"/>
                  <w:szCs w:val="20"/>
                </w:rPr>
                <w:t>ospital/ Department</w:t>
              </w:r>
            </w:ins>
          </w:p>
        </w:tc>
        <w:tc>
          <w:tcPr>
            <w:tcW w:w="6551" w:type="dxa"/>
          </w:tcPr>
          <w:p w:rsidR="00D3278F" w:rsidRDefault="00D3278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0" w:author="Sai Cheong Yip" w:date="2018-12-14T12:03:00Z"/>
                <w:sz w:val="20"/>
                <w:szCs w:val="20"/>
              </w:rPr>
            </w:pPr>
            <w:ins w:id="671" w:author="Sai Cheong Yip" w:date="2018-12-14T12:03:00Z">
              <w:r>
                <w:rPr>
                  <w:sz w:val="20"/>
                  <w:szCs w:val="20"/>
                </w:rPr>
                <w:t xml:space="preserve">Hospital/ Department </w:t>
              </w:r>
            </w:ins>
            <w:ins w:id="672" w:author="Sai Cheong Yip" w:date="2018-12-14T12:24:00Z">
              <w:r w:rsidR="00D06FE1">
                <w:rPr>
                  <w:sz w:val="20"/>
                  <w:szCs w:val="20"/>
                </w:rPr>
                <w:t>of parent request</w:t>
              </w:r>
            </w:ins>
          </w:p>
        </w:tc>
        <w:tc>
          <w:tcPr>
            <w:tcW w:w="1519" w:type="dxa"/>
          </w:tcPr>
          <w:p w:rsidR="00D3278F" w:rsidRDefault="00D3278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3" w:author="Sai Cheong Yip" w:date="2018-12-14T12:03:00Z"/>
                <w:sz w:val="20"/>
                <w:szCs w:val="20"/>
              </w:rPr>
            </w:pPr>
            <w:ins w:id="674" w:author="Sai Cheong Yip" w:date="2018-12-14T12:0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D3278F" w:rsidRPr="00B63815" w:rsidTr="00EB6043">
        <w:trPr>
          <w:ins w:id="675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3278F" w:rsidRPr="00B33B67" w:rsidRDefault="00D3278F" w:rsidP="00D3278F">
            <w:pPr>
              <w:rPr>
                <w:ins w:id="676" w:author="Sai Cheong Yip" w:date="2018-12-14T12:03:00Z"/>
                <w:b w:val="0"/>
                <w:sz w:val="20"/>
                <w:szCs w:val="20"/>
              </w:rPr>
            </w:pPr>
            <w:ins w:id="677" w:author="Sai Cheong Yip" w:date="2018-12-14T12:03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Name/ No.</w:t>
              </w:r>
            </w:ins>
          </w:p>
        </w:tc>
        <w:tc>
          <w:tcPr>
            <w:tcW w:w="6551" w:type="dxa"/>
          </w:tcPr>
          <w:p w:rsidR="00D3278F" w:rsidRDefault="00D06FE1" w:rsidP="00D3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8" w:author="Sai Cheong Yip" w:date="2018-12-14T12:03:00Z"/>
                <w:sz w:val="20"/>
                <w:szCs w:val="20"/>
              </w:rPr>
            </w:pPr>
            <w:ins w:id="679" w:author="Sai Cheong Yip" w:date="2018-12-14T12:24:00Z">
              <w:r>
                <w:rPr>
                  <w:sz w:val="20"/>
                  <w:szCs w:val="20"/>
                </w:rPr>
                <w:t xml:space="preserve">Project name/no. of parent </w:t>
              </w:r>
            </w:ins>
            <w:ins w:id="680" w:author="Sai Cheong Yip" w:date="2018-12-14T12:25:00Z">
              <w:r>
                <w:rPr>
                  <w:sz w:val="20"/>
                  <w:szCs w:val="20"/>
                </w:rPr>
                <w:t>request</w:t>
              </w:r>
            </w:ins>
          </w:p>
        </w:tc>
        <w:tc>
          <w:tcPr>
            <w:tcW w:w="1519" w:type="dxa"/>
          </w:tcPr>
          <w:p w:rsidR="00D3278F" w:rsidRDefault="00D3278F" w:rsidP="00D3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1" w:author="Sai Cheong Yip" w:date="2018-12-14T12:03:00Z"/>
                <w:sz w:val="20"/>
                <w:szCs w:val="20"/>
              </w:rPr>
            </w:pPr>
            <w:ins w:id="682" w:author="Sai Cheong Yip" w:date="2018-12-14T12:0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D3278F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3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3278F" w:rsidRPr="00B33B67" w:rsidRDefault="00D3278F" w:rsidP="00D3278F">
            <w:pPr>
              <w:rPr>
                <w:ins w:id="684" w:author="Sai Cheong Yip" w:date="2018-12-14T12:03:00Z"/>
                <w:b w:val="0"/>
                <w:sz w:val="20"/>
                <w:szCs w:val="20"/>
              </w:rPr>
            </w:pPr>
            <w:ins w:id="685" w:author="Sai Cheong Yip" w:date="2018-12-14T12:03:00Z">
              <w:r w:rsidRPr="00B33B67">
                <w:rPr>
                  <w:rFonts w:hint="eastAsia"/>
                  <w:b w:val="0"/>
                  <w:sz w:val="20"/>
                  <w:szCs w:val="20"/>
                </w:rPr>
                <w:t>J</w:t>
              </w:r>
              <w:r w:rsidRPr="00B33B67">
                <w:rPr>
                  <w:b w:val="0"/>
                  <w:sz w:val="20"/>
                  <w:szCs w:val="20"/>
                </w:rPr>
                <w:t>ob(s)</w:t>
              </w:r>
            </w:ins>
          </w:p>
        </w:tc>
        <w:tc>
          <w:tcPr>
            <w:tcW w:w="6551" w:type="dxa"/>
          </w:tcPr>
          <w:p w:rsidR="00D3278F" w:rsidRDefault="0067359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6" w:author="Sai Cheong Yip" w:date="2018-12-14T12:03:00Z"/>
                <w:sz w:val="20"/>
                <w:szCs w:val="20"/>
              </w:rPr>
            </w:pPr>
            <w:ins w:id="687" w:author="Sai Cheong Yip" w:date="2018-12-14T12:27:00Z">
              <w:r>
                <w:rPr>
                  <w:sz w:val="20"/>
                  <w:szCs w:val="20"/>
                </w:rPr>
                <w:t xml:space="preserve">Selected </w:t>
              </w:r>
            </w:ins>
            <w:ins w:id="688" w:author="Sai Cheong Yip" w:date="2018-12-14T12:03:00Z">
              <w:r w:rsidR="00D3278F">
                <w:rPr>
                  <w:sz w:val="20"/>
                  <w:szCs w:val="20"/>
                </w:rPr>
                <w:t xml:space="preserve">Job(s) </w:t>
              </w:r>
            </w:ins>
            <w:ins w:id="689" w:author="Sai Cheong Yip" w:date="2018-12-14T12:27:00Z">
              <w:r>
                <w:rPr>
                  <w:sz w:val="20"/>
                  <w:szCs w:val="20"/>
                </w:rPr>
                <w:t>of parent request</w:t>
              </w:r>
            </w:ins>
          </w:p>
        </w:tc>
        <w:tc>
          <w:tcPr>
            <w:tcW w:w="1519" w:type="dxa"/>
          </w:tcPr>
          <w:p w:rsidR="00D3278F" w:rsidRDefault="00D3278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0" w:author="Sai Cheong Yip" w:date="2018-12-14T12:03:00Z"/>
                <w:sz w:val="20"/>
                <w:szCs w:val="20"/>
              </w:rPr>
            </w:pPr>
            <w:ins w:id="691" w:author="Sai Cheong Yip" w:date="2018-12-14T12:0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D3278F" w:rsidRPr="00B63815" w:rsidTr="00EB6043">
        <w:trPr>
          <w:ins w:id="692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3278F" w:rsidRPr="00B33B67" w:rsidRDefault="00D3278F" w:rsidP="00D3278F">
            <w:pPr>
              <w:rPr>
                <w:ins w:id="693" w:author="Sai Cheong Yip" w:date="2018-12-14T12:03:00Z"/>
                <w:b w:val="0"/>
                <w:sz w:val="20"/>
                <w:szCs w:val="20"/>
              </w:rPr>
            </w:pPr>
            <w:ins w:id="694" w:author="Sai Cheong Yip" w:date="2018-12-14T12:03:00Z">
              <w:r w:rsidRPr="00B33B67">
                <w:rPr>
                  <w:rFonts w:hint="eastAsia"/>
                  <w:b w:val="0"/>
                  <w:sz w:val="20"/>
                  <w:szCs w:val="20"/>
                </w:rPr>
                <w:t>W</w:t>
              </w:r>
              <w:r w:rsidRPr="00B33B67">
                <w:rPr>
                  <w:b w:val="0"/>
                  <w:sz w:val="20"/>
                  <w:szCs w:val="20"/>
                </w:rPr>
                <w:t>ork Location</w:t>
              </w:r>
            </w:ins>
          </w:p>
        </w:tc>
        <w:tc>
          <w:tcPr>
            <w:tcW w:w="6551" w:type="dxa"/>
          </w:tcPr>
          <w:p w:rsidR="00D3278F" w:rsidRDefault="0067359F" w:rsidP="00D3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5" w:author="Sai Cheong Yip" w:date="2018-12-14T12:03:00Z"/>
                <w:sz w:val="20"/>
                <w:szCs w:val="20"/>
              </w:rPr>
            </w:pPr>
            <w:ins w:id="696" w:author="Sai Cheong Yip" w:date="2018-12-14T12:27:00Z">
              <w:r>
                <w:rPr>
                  <w:rFonts w:hint="eastAsia"/>
                  <w:sz w:val="20"/>
                  <w:szCs w:val="20"/>
                </w:rPr>
                <w:t>W</w:t>
              </w:r>
              <w:r>
                <w:rPr>
                  <w:sz w:val="20"/>
                  <w:szCs w:val="20"/>
                </w:rPr>
                <w:t>ork lo</w:t>
              </w:r>
            </w:ins>
            <w:ins w:id="697" w:author="Sai Cheong Yip" w:date="2018-12-14T12:28:00Z">
              <w:r>
                <w:rPr>
                  <w:sz w:val="20"/>
                  <w:szCs w:val="20"/>
                </w:rPr>
                <w:t>cation of parent request</w:t>
              </w:r>
            </w:ins>
          </w:p>
        </w:tc>
        <w:tc>
          <w:tcPr>
            <w:tcW w:w="1519" w:type="dxa"/>
          </w:tcPr>
          <w:p w:rsidR="00D3278F" w:rsidRDefault="00D3278F" w:rsidP="00D3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8" w:author="Sai Cheong Yip" w:date="2018-12-14T12:03:00Z"/>
                <w:sz w:val="20"/>
                <w:szCs w:val="20"/>
              </w:rPr>
            </w:pPr>
            <w:ins w:id="699" w:author="Sai Cheong Yip" w:date="2018-12-14T12:0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D3278F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0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3278F" w:rsidRPr="00B33B67" w:rsidRDefault="00D3278F" w:rsidP="00D3278F">
            <w:pPr>
              <w:rPr>
                <w:ins w:id="701" w:author="Sai Cheong Yip" w:date="2018-12-14T12:03:00Z"/>
                <w:b w:val="0"/>
                <w:sz w:val="20"/>
                <w:szCs w:val="20"/>
              </w:rPr>
            </w:pPr>
            <w:ins w:id="702" w:author="Sai Cheong Yip" w:date="2018-12-14T12:03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Duration</w:t>
              </w:r>
            </w:ins>
          </w:p>
        </w:tc>
        <w:tc>
          <w:tcPr>
            <w:tcW w:w="6551" w:type="dxa"/>
          </w:tcPr>
          <w:p w:rsidR="00D3278F" w:rsidRDefault="00D3278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3" w:author="Sai Cheong Yip" w:date="2018-12-14T12:03:00Z"/>
                <w:sz w:val="20"/>
                <w:szCs w:val="20"/>
              </w:rPr>
            </w:pPr>
            <w:ins w:id="704" w:author="Sai Cheong Yip" w:date="2018-12-14T12:03:00Z">
              <w:r>
                <w:rPr>
                  <w:rFonts w:hint="eastAsia"/>
                  <w:sz w:val="20"/>
                  <w:szCs w:val="20"/>
                </w:rPr>
                <w:t>P</w:t>
              </w:r>
              <w:r>
                <w:rPr>
                  <w:sz w:val="20"/>
                  <w:szCs w:val="20"/>
                </w:rPr>
                <w:t xml:space="preserve">roject Duration </w:t>
              </w:r>
            </w:ins>
            <w:ins w:id="705" w:author="Sai Cheong Yip" w:date="2018-12-14T12:28:00Z">
              <w:r w:rsidR="00DA0855">
                <w:rPr>
                  <w:sz w:val="20"/>
                  <w:szCs w:val="20"/>
                </w:rPr>
                <w:t>of parent request</w:t>
              </w:r>
            </w:ins>
          </w:p>
        </w:tc>
        <w:tc>
          <w:tcPr>
            <w:tcW w:w="1519" w:type="dxa"/>
          </w:tcPr>
          <w:p w:rsidR="00D3278F" w:rsidRDefault="00D3278F" w:rsidP="00D3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6" w:author="Sai Cheong Yip" w:date="2018-12-14T12:03:00Z"/>
                <w:sz w:val="20"/>
                <w:szCs w:val="20"/>
              </w:rPr>
            </w:pPr>
            <w:ins w:id="707" w:author="Sai Cheong Yip" w:date="2018-12-14T12:0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8F6432" w:rsidRPr="00B63815" w:rsidTr="00EB6043">
        <w:trPr>
          <w:ins w:id="708" w:author="Sai Cheong Yip" w:date="2018-12-14T12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8F6432" w:rsidRPr="00B33B67" w:rsidRDefault="008F6432" w:rsidP="00EB6043">
            <w:pPr>
              <w:rPr>
                <w:ins w:id="709" w:author="Sai Cheong Yip" w:date="2018-12-14T12:03:00Z"/>
                <w:b w:val="0"/>
                <w:sz w:val="20"/>
                <w:szCs w:val="20"/>
              </w:rPr>
            </w:pPr>
            <w:ins w:id="710" w:author="Sai Cheong Yip" w:date="2018-12-14T12:03:00Z">
              <w:r w:rsidRPr="00B33B67">
                <w:rPr>
                  <w:b w:val="0"/>
                  <w:sz w:val="20"/>
                  <w:szCs w:val="20"/>
                </w:rPr>
                <w:t>Available Work Hours</w:t>
              </w:r>
            </w:ins>
          </w:p>
        </w:tc>
        <w:tc>
          <w:tcPr>
            <w:tcW w:w="6551" w:type="dxa"/>
          </w:tcPr>
          <w:p w:rsidR="008F6432" w:rsidRDefault="008F6432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1" w:author="Sai Cheong Yip" w:date="2018-12-14T12:03:00Z"/>
                <w:sz w:val="20"/>
                <w:szCs w:val="20"/>
              </w:rPr>
            </w:pPr>
            <w:ins w:id="712" w:author="Sai Cheong Yip" w:date="2018-12-14T12:03:00Z">
              <w:r>
                <w:rPr>
                  <w:rFonts w:hint="eastAsia"/>
                  <w:sz w:val="20"/>
                  <w:szCs w:val="20"/>
                </w:rPr>
                <w:t>A</w:t>
              </w:r>
              <w:r>
                <w:rPr>
                  <w:sz w:val="20"/>
                  <w:szCs w:val="20"/>
                </w:rPr>
                <w:t>vailable work hours of</w:t>
              </w:r>
            </w:ins>
            <w:ins w:id="713" w:author="Sai Cheong Yip" w:date="2018-12-14T12:28:00Z">
              <w:r w:rsidR="00DA0855">
                <w:rPr>
                  <w:sz w:val="20"/>
                  <w:szCs w:val="20"/>
                </w:rPr>
                <w:t xml:space="preserve"> parent request project</w:t>
              </w:r>
            </w:ins>
          </w:p>
        </w:tc>
        <w:tc>
          <w:tcPr>
            <w:tcW w:w="1519" w:type="dxa"/>
          </w:tcPr>
          <w:p w:rsidR="008F6432" w:rsidRDefault="008F6432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4" w:author="Sai Cheong Yip" w:date="2018-12-14T12:03:00Z"/>
                <w:sz w:val="20"/>
                <w:szCs w:val="20"/>
              </w:rPr>
            </w:pPr>
            <w:ins w:id="715" w:author="Sai Cheong Yip" w:date="2018-12-14T12:03:00Z">
              <w:r>
                <w:rPr>
                  <w:sz w:val="20"/>
                  <w:szCs w:val="20"/>
                </w:rPr>
                <w:t xml:space="preserve">Label </w:t>
              </w:r>
            </w:ins>
          </w:p>
        </w:tc>
      </w:tr>
    </w:tbl>
    <w:p w:rsidR="008F6432" w:rsidRDefault="008F6432" w:rsidP="006B3799">
      <w:pPr>
        <w:rPr>
          <w:ins w:id="716" w:author="Sai Cheong Yip" w:date="2018-12-14T12:18:00Z"/>
        </w:rPr>
      </w:pPr>
    </w:p>
    <w:p w:rsidR="00016AC8" w:rsidRPr="00D0205C" w:rsidRDefault="00016AC8" w:rsidP="00016AC8">
      <w:pPr>
        <w:rPr>
          <w:ins w:id="717" w:author="Sai Cheong Yip" w:date="2018-12-14T12:18:00Z"/>
          <w:b/>
        </w:rPr>
      </w:pPr>
      <w:ins w:id="718" w:author="Sai Cheong Yip" w:date="2018-12-14T12:18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Button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016AC8" w:rsidTr="00EB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19" w:author="Sai Cheong Yip" w:date="2018-12-14T12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6AC8" w:rsidRDefault="00016AC8" w:rsidP="00EB6043">
            <w:pPr>
              <w:rPr>
                <w:ins w:id="720" w:author="Sai Cheong Yip" w:date="2018-12-14T12:18:00Z"/>
              </w:rPr>
            </w:pPr>
            <w:ins w:id="721" w:author="Sai Cheong Yip" w:date="2018-12-14T12:18:00Z">
              <w:r>
                <w:lastRenderedPageBreak/>
                <w:t>Button</w:t>
              </w:r>
            </w:ins>
          </w:p>
        </w:tc>
        <w:tc>
          <w:tcPr>
            <w:tcW w:w="7614" w:type="dxa"/>
          </w:tcPr>
          <w:p w:rsidR="00016AC8" w:rsidRDefault="00016AC8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2" w:author="Sai Cheong Yip" w:date="2018-12-14T12:18:00Z"/>
              </w:rPr>
            </w:pPr>
            <w:ins w:id="723" w:author="Sai Cheong Yip" w:date="2018-12-14T12:18:00Z">
              <w:r>
                <w:rPr>
                  <w:rFonts w:hint="eastAsia"/>
                </w:rPr>
                <w:t>D</w:t>
              </w:r>
              <w:r>
                <w:t>escription</w:t>
              </w:r>
            </w:ins>
          </w:p>
        </w:tc>
      </w:tr>
      <w:tr w:rsidR="00016AC8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24" w:author="Sai Cheong Yip" w:date="2018-12-14T12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6AC8" w:rsidRPr="00B33B67" w:rsidRDefault="00016AC8" w:rsidP="00EB6043">
            <w:pPr>
              <w:rPr>
                <w:ins w:id="725" w:author="Sai Cheong Yip" w:date="2018-12-14T12:18:00Z"/>
                <w:b w:val="0"/>
                <w:sz w:val="20"/>
                <w:szCs w:val="20"/>
              </w:rPr>
            </w:pPr>
            <w:ins w:id="726" w:author="Sai Cheong Yip" w:date="2018-12-14T12:18:00Z">
              <w:r>
                <w:rPr>
                  <w:b w:val="0"/>
                  <w:sz w:val="20"/>
                  <w:szCs w:val="20"/>
                </w:rPr>
                <w:t xml:space="preserve">Create </w:t>
              </w:r>
            </w:ins>
          </w:p>
        </w:tc>
        <w:tc>
          <w:tcPr>
            <w:tcW w:w="7614" w:type="dxa"/>
          </w:tcPr>
          <w:p w:rsidR="00016AC8" w:rsidRDefault="00016AC8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7" w:author="Sai Cheong Yip" w:date="2018-12-14T12:18:00Z"/>
                <w:sz w:val="20"/>
                <w:szCs w:val="20"/>
              </w:rPr>
            </w:pPr>
            <w:ins w:id="728" w:author="Sai Cheong Yip" w:date="2018-12-14T12:18:00Z">
              <w:r>
                <w:rPr>
                  <w:rFonts w:hint="eastAsia"/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</w:rPr>
                <w:t>here are three actions after user clicked the button:</w:t>
              </w:r>
            </w:ins>
          </w:p>
          <w:p w:rsidR="00016AC8" w:rsidRPr="002968E8" w:rsidRDefault="00016AC8">
            <w:pPr>
              <w:pStyle w:val="a3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9" w:author="Sai Cheong Yip" w:date="2018-12-14T12:18:00Z"/>
                <w:sz w:val="20"/>
                <w:szCs w:val="20"/>
                <w:rPrChange w:id="730" w:author="Sai Cheong Yip" w:date="2018-12-14T14:17:00Z">
                  <w:rPr>
                    <w:ins w:id="731" w:author="Sai Cheong Yip" w:date="2018-12-14T12:18:00Z"/>
                  </w:rPr>
                </w:rPrChange>
              </w:rPr>
              <w:pPrChange w:id="732" w:author="Sai Cheong Yip" w:date="2018-12-14T14:17:00Z">
                <w:pPr>
                  <w:pStyle w:val="a3"/>
                  <w:numPr>
                    <w:numId w:val="12"/>
                  </w:numPr>
                  <w:ind w:leftChars="0"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33" w:author="Sai Cheong Yip" w:date="2018-12-14T12:18:00Z">
              <w:r w:rsidRPr="002968E8">
                <w:rPr>
                  <w:sz w:val="20"/>
                  <w:szCs w:val="20"/>
                  <w:rPrChange w:id="734" w:author="Sai Cheong Yip" w:date="2018-12-14T14:17:00Z">
                    <w:rPr/>
                  </w:rPrChange>
                </w:rPr>
                <w:t>Create a new request, system will assign the payment id for the request, and the record will show in enquiry form.</w:t>
              </w:r>
            </w:ins>
          </w:p>
          <w:p w:rsidR="00016AC8" w:rsidRPr="002968E8" w:rsidRDefault="00016AC8">
            <w:pPr>
              <w:pStyle w:val="a3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5" w:author="Sai Cheong Yip" w:date="2018-12-14T12:18:00Z"/>
                <w:sz w:val="20"/>
                <w:szCs w:val="20"/>
                <w:rPrChange w:id="736" w:author="Sai Cheong Yip" w:date="2018-12-14T14:17:00Z">
                  <w:rPr>
                    <w:ins w:id="737" w:author="Sai Cheong Yip" w:date="2018-12-14T12:18:00Z"/>
                  </w:rPr>
                </w:rPrChange>
              </w:rPr>
              <w:pPrChange w:id="738" w:author="Sai Cheong Yip" w:date="2018-12-14T14:17:00Z">
                <w:pPr>
                  <w:pStyle w:val="a3"/>
                  <w:numPr>
                    <w:numId w:val="12"/>
                  </w:numPr>
                  <w:ind w:leftChars="0"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39" w:author="Sai Cheong Yip" w:date="2018-12-14T12:18:00Z">
              <w:r w:rsidRPr="002968E8">
                <w:rPr>
                  <w:sz w:val="20"/>
                  <w:szCs w:val="20"/>
                  <w:rPrChange w:id="740" w:author="Sai Cheong Yip" w:date="2018-12-14T14:17:00Z">
                    <w:rPr/>
                  </w:rPrChange>
                </w:rPr>
                <w:t>Auto download the attendance template</w:t>
              </w:r>
            </w:ins>
            <w:ins w:id="741" w:author="Sai Cheong Yip" w:date="2018-12-14T14:17:00Z">
              <w:r w:rsidR="003A41B2" w:rsidRPr="002968E8">
                <w:rPr>
                  <w:sz w:val="20"/>
                  <w:szCs w:val="20"/>
                  <w:rPrChange w:id="742" w:author="Sai Cheong Yip" w:date="2018-12-14T14:17:00Z">
                    <w:rPr/>
                  </w:rPrChange>
                </w:rPr>
                <w:t xml:space="preserve"> with on-hold record from parent request</w:t>
              </w:r>
            </w:ins>
            <w:ins w:id="743" w:author="Sai Cheong Yip" w:date="2018-12-14T12:18:00Z">
              <w:r w:rsidRPr="002968E8">
                <w:rPr>
                  <w:sz w:val="20"/>
                  <w:szCs w:val="20"/>
                  <w:rPrChange w:id="744" w:author="Sai Cheong Yip" w:date="2018-12-14T14:17:00Z">
                    <w:rPr/>
                  </w:rPrChange>
                </w:rPr>
                <w:t xml:space="preserve"> for payroll officer </w:t>
              </w:r>
            </w:ins>
            <w:ins w:id="745" w:author="Sai Cheong Yip" w:date="2018-12-14T14:17:00Z">
              <w:r w:rsidR="00601FDC" w:rsidRPr="002968E8">
                <w:rPr>
                  <w:sz w:val="20"/>
                  <w:szCs w:val="20"/>
                  <w:rPrChange w:id="746" w:author="Sai Cheong Yip" w:date="2018-12-14T14:17:00Z">
                    <w:rPr/>
                  </w:rPrChange>
                </w:rPr>
                <w:t>modify</w:t>
              </w:r>
            </w:ins>
            <w:ins w:id="747" w:author="Sai Cheong Yip" w:date="2018-12-14T12:18:00Z">
              <w:r w:rsidRPr="002968E8">
                <w:rPr>
                  <w:sz w:val="20"/>
                  <w:szCs w:val="20"/>
                  <w:rPrChange w:id="748" w:author="Sai Cheong Yip" w:date="2018-12-14T14:17:00Z">
                    <w:rPr/>
                  </w:rPrChange>
                </w:rPr>
                <w:t xml:space="preserve"> the details of request.</w:t>
              </w:r>
            </w:ins>
          </w:p>
          <w:p w:rsidR="00016AC8" w:rsidRPr="00B33B67" w:rsidRDefault="00016AC8">
            <w:pPr>
              <w:pStyle w:val="a3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9" w:author="Sai Cheong Yip" w:date="2018-12-14T12:18:00Z"/>
                <w:sz w:val="20"/>
                <w:szCs w:val="20"/>
              </w:rPr>
              <w:pPrChange w:id="750" w:author="Sai Cheong Yip" w:date="2018-12-14T14:17:00Z">
                <w:pPr>
                  <w:pStyle w:val="a3"/>
                  <w:numPr>
                    <w:numId w:val="12"/>
                  </w:numPr>
                  <w:ind w:leftChars="0"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51" w:author="Sai Cheong Yip" w:date="2018-12-14T12:18:00Z">
              <w:r>
                <w:rPr>
                  <w:rFonts w:hint="eastAsia"/>
                  <w:sz w:val="20"/>
                  <w:szCs w:val="20"/>
                </w:rPr>
                <w:t>R</w:t>
              </w:r>
              <w:r>
                <w:rPr>
                  <w:sz w:val="20"/>
                  <w:szCs w:val="20"/>
                </w:rPr>
                <w:t>edirect to Edit Batch page.</w:t>
              </w:r>
            </w:ins>
          </w:p>
        </w:tc>
      </w:tr>
      <w:tr w:rsidR="00016AC8" w:rsidTr="00EB6043">
        <w:trPr>
          <w:ins w:id="752" w:author="Sai Cheong Yip" w:date="2018-12-14T12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6AC8" w:rsidRPr="00B33B67" w:rsidRDefault="00016AC8" w:rsidP="00EB6043">
            <w:pPr>
              <w:rPr>
                <w:ins w:id="753" w:author="Sai Cheong Yip" w:date="2018-12-14T12:18:00Z"/>
                <w:b w:val="0"/>
                <w:sz w:val="20"/>
                <w:szCs w:val="20"/>
              </w:rPr>
            </w:pPr>
            <w:ins w:id="754" w:author="Sai Cheong Yip" w:date="2018-12-14T12:18:00Z">
              <w:r>
                <w:rPr>
                  <w:b w:val="0"/>
                  <w:sz w:val="20"/>
                  <w:szCs w:val="20"/>
                </w:rPr>
                <w:t>Reset</w:t>
              </w:r>
            </w:ins>
          </w:p>
        </w:tc>
        <w:tc>
          <w:tcPr>
            <w:tcW w:w="7614" w:type="dxa"/>
          </w:tcPr>
          <w:p w:rsidR="00016AC8" w:rsidRPr="001E184F" w:rsidRDefault="00016AC8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5" w:author="Sai Cheong Yip" w:date="2018-12-14T12:18:00Z"/>
                <w:sz w:val="20"/>
                <w:szCs w:val="20"/>
              </w:rPr>
            </w:pPr>
            <w:ins w:id="756" w:author="Sai Cheong Yip" w:date="2018-12-14T12:18:00Z">
              <w:r>
                <w:rPr>
                  <w:sz w:val="20"/>
                  <w:szCs w:val="20"/>
                </w:rPr>
                <w:t>Reset all input value.</w:t>
              </w:r>
            </w:ins>
          </w:p>
        </w:tc>
      </w:tr>
    </w:tbl>
    <w:p w:rsidR="00094A5D" w:rsidRDefault="00094A5D" w:rsidP="006B3799">
      <w:pPr>
        <w:rPr>
          <w:ins w:id="757" w:author="Sai Cheong Yip" w:date="2018-12-14T15:18:00Z"/>
        </w:rPr>
      </w:pPr>
    </w:p>
    <w:p w:rsidR="00016AC8" w:rsidRPr="006B3799" w:rsidRDefault="00094A5D">
      <w:pPr>
        <w:widowControl/>
        <w:rPr>
          <w:ins w:id="758" w:author="Sai Cheong Yip" w:date="2018-12-13T16:07:00Z"/>
        </w:rPr>
        <w:pPrChange w:id="759" w:author="Sai Cheong Yip" w:date="2018-12-14T15:18:00Z">
          <w:pPr/>
        </w:pPrChange>
      </w:pPr>
      <w:ins w:id="760" w:author="Sai Cheong Yip" w:date="2018-12-14T15:18:00Z">
        <w:r>
          <w:br w:type="page"/>
        </w:r>
      </w:ins>
    </w:p>
    <w:p w:rsidR="002F2E9A" w:rsidRDefault="002F2E9A" w:rsidP="002968E8">
      <w:pPr>
        <w:pStyle w:val="2"/>
        <w:numPr>
          <w:ilvl w:val="1"/>
          <w:numId w:val="6"/>
        </w:numPr>
        <w:rPr>
          <w:ins w:id="761" w:author="Sai Cheong Yip" w:date="2018-12-14T15:18:00Z"/>
        </w:rPr>
      </w:pPr>
      <w:bookmarkStart w:id="762" w:name="_Toc532831130"/>
      <w:ins w:id="763" w:author="Sai Cheong Yip" w:date="2018-12-13T16:07:00Z">
        <w:r>
          <w:lastRenderedPageBreak/>
          <w:t>Edit Batch</w:t>
        </w:r>
      </w:ins>
      <w:bookmarkEnd w:id="762"/>
    </w:p>
    <w:p w:rsidR="00094A5D" w:rsidRPr="00094A5D" w:rsidRDefault="00094A5D">
      <w:pPr>
        <w:rPr>
          <w:ins w:id="764" w:author="Sai Cheong Yip" w:date="2018-12-14T15:18:00Z"/>
          <w:rPrChange w:id="765" w:author="Sai Cheong Yip" w:date="2018-12-14T15:18:00Z">
            <w:rPr>
              <w:ins w:id="766" w:author="Sai Cheong Yip" w:date="2018-12-14T15:18:00Z"/>
            </w:rPr>
          </w:rPrChange>
        </w:rPr>
        <w:pPrChange w:id="767" w:author="Sai Cheong Yip" w:date="2018-12-14T15:18:00Z">
          <w:pPr>
            <w:pStyle w:val="2"/>
            <w:numPr>
              <w:ilvl w:val="1"/>
              <w:numId w:val="6"/>
            </w:numPr>
            <w:ind w:left="720" w:hanging="720"/>
          </w:pPr>
        </w:pPrChange>
      </w:pPr>
      <w:ins w:id="768" w:author="Sai Cheong Yip" w:date="2018-12-14T15:18:00Z">
        <w:r>
          <w:rPr>
            <w:rFonts w:hint="eastAsia"/>
          </w:rPr>
          <w:t>T</w:t>
        </w:r>
        <w:r>
          <w:t xml:space="preserve">his function allows payroll officer </w:t>
        </w:r>
      </w:ins>
      <w:ins w:id="769" w:author="Sai Cheong Yip" w:date="2018-12-14T16:25:00Z">
        <w:r w:rsidR="00B107F7">
          <w:t>to edit</w:t>
        </w:r>
      </w:ins>
      <w:ins w:id="770" w:author="Sai Cheong Yip" w:date="2018-12-14T15:18:00Z">
        <w:r>
          <w:t xml:space="preserve"> </w:t>
        </w:r>
      </w:ins>
      <w:ins w:id="771" w:author="Sai Cheong Yip" w:date="2018-12-14T15:19:00Z">
        <w:r>
          <w:t xml:space="preserve">the details of payment request which the status </w:t>
        </w:r>
      </w:ins>
      <w:ins w:id="772" w:author="Sai Cheong Yip" w:date="2018-12-14T15:22:00Z">
        <w:r>
          <w:t xml:space="preserve">is </w:t>
        </w:r>
      </w:ins>
      <w:ins w:id="773" w:author="Sai Cheong Yip" w:date="2018-12-14T15:23:00Z">
        <w:r>
          <w:t xml:space="preserve">Approved, other status allow </w:t>
        </w:r>
      </w:ins>
      <w:ins w:id="774" w:author="Sai Cheong Yip" w:date="2018-12-14T15:52:00Z">
        <w:r w:rsidR="007E4937">
          <w:t>payroll officer view only.</w:t>
        </w:r>
      </w:ins>
    </w:p>
    <w:p w:rsidR="00EF7103" w:rsidRPr="00EF7103" w:rsidRDefault="00EF7103">
      <w:pPr>
        <w:rPr>
          <w:ins w:id="775" w:author="Sai Cheong Yip" w:date="2018-12-13T16:51:00Z"/>
          <w:rPrChange w:id="776" w:author="Sai Cheong Yip" w:date="2018-12-14T15:18:00Z">
            <w:rPr>
              <w:ins w:id="777" w:author="Sai Cheong Yip" w:date="2018-12-13T16:51:00Z"/>
            </w:rPr>
          </w:rPrChange>
        </w:rPr>
        <w:pPrChange w:id="778" w:author="Sai Cheong Yip" w:date="2018-12-14T15:18:00Z">
          <w:pPr>
            <w:pStyle w:val="2"/>
          </w:pPr>
        </w:pPrChange>
      </w:pPr>
    </w:p>
    <w:p w:rsidR="006B3799" w:rsidRPr="006B3799" w:rsidRDefault="006B3799">
      <w:pPr>
        <w:pPrChange w:id="779" w:author="Sai Cheong Yip" w:date="2018-12-13T16:51:00Z">
          <w:pPr>
            <w:jc w:val="center"/>
          </w:pPr>
        </w:pPrChange>
      </w:pPr>
      <w:ins w:id="780" w:author="Sai Cheong Yip" w:date="2018-12-13T16:51:00Z">
        <w:r>
          <w:rPr>
            <w:rFonts w:hint="eastAsia"/>
            <w:noProof/>
          </w:rPr>
          <w:drawing>
            <wp:inline distT="0" distB="0" distL="0" distR="0">
              <wp:extent cx="6188710" cy="4339590"/>
              <wp:effectExtent l="0" t="0" r="2540" b="3810"/>
              <wp:docPr id="11" name="圖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8710" cy="433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E184F" w:rsidDel="00FD45AB" w:rsidRDefault="001E184F">
      <w:pPr>
        <w:rPr>
          <w:del w:id="781" w:author="Sai Cheong Yip" w:date="2018-12-13T15:59:00Z"/>
        </w:rPr>
      </w:pPr>
    </w:p>
    <w:p w:rsidR="0016604D" w:rsidRPr="00D0205C" w:rsidDel="00FD45AB" w:rsidRDefault="001E184F">
      <w:pPr>
        <w:rPr>
          <w:del w:id="782" w:author="Sai Cheong Yip" w:date="2018-12-13T15:59:00Z"/>
          <w:b/>
        </w:rPr>
      </w:pPr>
      <w:del w:id="783" w:author="Sai Cheong Yip" w:date="2018-12-13T15:59:00Z">
        <w:r w:rsidRPr="00D0205C" w:rsidDel="00FD45AB">
          <w:rPr>
            <w:rFonts w:hint="eastAsia"/>
            <w:b/>
          </w:rPr>
          <w:delText>S</w:delText>
        </w:r>
        <w:r w:rsidRPr="00D0205C" w:rsidDel="00FD45AB">
          <w:rPr>
            <w:b/>
          </w:rPr>
          <w:delText>creen Item</w:delText>
        </w:r>
      </w:del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4252"/>
        <w:gridCol w:w="2682"/>
      </w:tblGrid>
      <w:tr w:rsidR="00574D58" w:rsidDel="00FD45AB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84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DA67E5" w:rsidDel="00FD45AB" w:rsidRDefault="00574D58">
            <w:pPr>
              <w:rPr>
                <w:del w:id="785" w:author="Sai Cheong Yip" w:date="2018-12-13T15:59:00Z"/>
              </w:rPr>
            </w:pPr>
            <w:del w:id="786" w:author="Sai Cheong Yip" w:date="2018-12-13T15:59:00Z">
              <w:r w:rsidRPr="00DA67E5" w:rsidDel="00FD45AB">
                <w:rPr>
                  <w:rFonts w:hint="eastAsia"/>
                </w:rPr>
                <w:delText>F</w:delText>
              </w:r>
              <w:r w:rsidRPr="00DA67E5" w:rsidDel="00FD45AB">
                <w:delText>ield</w:delText>
              </w:r>
            </w:del>
          </w:p>
        </w:tc>
        <w:tc>
          <w:tcPr>
            <w:tcW w:w="4252" w:type="dxa"/>
          </w:tcPr>
          <w:p w:rsidR="00574D58" w:rsidRPr="00DA67E5" w:rsidDel="00FD45AB" w:rsidRDefault="005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87" w:author="Sai Cheong Yip" w:date="2018-12-13T15:59:00Z"/>
              </w:rPr>
            </w:pPr>
            <w:del w:id="788" w:author="Sai Cheong Yip" w:date="2018-12-13T15:59:00Z">
              <w:r w:rsidRPr="00DA67E5" w:rsidDel="00FD45AB">
                <w:rPr>
                  <w:rFonts w:hint="eastAsia"/>
                </w:rPr>
                <w:delText>D</w:delText>
              </w:r>
              <w:r w:rsidRPr="00DA67E5" w:rsidDel="00FD45AB">
                <w:delText>escription</w:delText>
              </w:r>
            </w:del>
          </w:p>
        </w:tc>
        <w:tc>
          <w:tcPr>
            <w:tcW w:w="2682" w:type="dxa"/>
          </w:tcPr>
          <w:p w:rsidR="00574D58" w:rsidRPr="00DA67E5" w:rsidDel="00FD45AB" w:rsidRDefault="002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89" w:author="Sai Cheong Yip" w:date="2018-12-13T15:59:00Z"/>
              </w:rPr>
            </w:pPr>
            <w:del w:id="790" w:author="Sai Cheong Yip" w:date="2018-12-13T15:59:00Z">
              <w:r w:rsidRPr="00DA67E5" w:rsidDel="00FD45AB">
                <w:delText>Field Type</w:delText>
              </w:r>
            </w:del>
          </w:p>
        </w:tc>
      </w:tr>
      <w:tr w:rsidR="00852399" w:rsidDel="00FD45AB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91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792" w:author="Sai Cheong Yip" w:date="2018-12-13T15:59:00Z"/>
                <w:b w:val="0"/>
                <w:sz w:val="20"/>
                <w:szCs w:val="20"/>
              </w:rPr>
            </w:pPr>
            <w:del w:id="793" w:author="Sai Cheong Yip" w:date="2018-12-13T15:59:00Z">
              <w:r w:rsidRPr="00B63815" w:rsidDel="00FD45AB">
                <w:rPr>
                  <w:b w:val="0"/>
                  <w:sz w:val="20"/>
                  <w:szCs w:val="20"/>
                </w:rPr>
                <w:delText>Project/ No.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4" w:author="Sai Cheong Yip" w:date="2018-12-13T15:59:00Z"/>
                <w:sz w:val="20"/>
                <w:szCs w:val="20"/>
              </w:rPr>
            </w:pPr>
            <w:del w:id="795" w:author="Sai Cheong Yip" w:date="2018-12-13T15:59:00Z">
              <w:r w:rsidRPr="00B63815" w:rsidDel="00FD45AB">
                <w:rPr>
                  <w:sz w:val="20"/>
                  <w:szCs w:val="20"/>
                </w:rPr>
                <w:delText>List all SHS Project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6" w:author="Sai Cheong Yip" w:date="2018-12-13T15:59:00Z"/>
                <w:sz w:val="20"/>
                <w:szCs w:val="20"/>
              </w:rPr>
            </w:pPr>
            <w:del w:id="797" w:author="Sai Cheong Yip" w:date="2018-12-13T15:59:00Z">
              <w:r w:rsidRPr="00B63815" w:rsidDel="00FD45AB">
                <w:rPr>
                  <w:sz w:val="20"/>
                  <w:szCs w:val="20"/>
                </w:rPr>
                <w:delText>Dropdown</w:delText>
              </w:r>
            </w:del>
          </w:p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8" w:author="Sai Cheong Yip" w:date="2018-12-13T15:59:00Z"/>
                <w:sz w:val="20"/>
                <w:szCs w:val="20"/>
              </w:rPr>
            </w:pPr>
            <w:del w:id="799" w:author="Sai Cheong Yip" w:date="2018-12-13T15:59:00Z">
              <w:r w:rsidRPr="00B63815" w:rsidDel="00FD45AB">
                <w:rPr>
                  <w:sz w:val="20"/>
                  <w:szCs w:val="20"/>
                </w:rPr>
                <w:delText>(Single selection)</w:delText>
              </w:r>
            </w:del>
          </w:p>
        </w:tc>
      </w:tr>
      <w:tr w:rsidR="00852399" w:rsidDel="00852399" w:rsidTr="00B63815">
        <w:trPr>
          <w:del w:id="800" w:author="Sai Cheong Yip" w:date="2018-12-03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852399" w:rsidRDefault="00852399" w:rsidP="00852399">
            <w:pPr>
              <w:rPr>
                <w:del w:id="801" w:author="Sai Cheong Yip" w:date="2018-12-03T10:44:00Z"/>
                <w:b w:val="0"/>
                <w:sz w:val="20"/>
                <w:szCs w:val="20"/>
              </w:rPr>
            </w:pPr>
            <w:del w:id="802" w:author="Sai Cheong Yip" w:date="2018-12-03T10:44:00Z">
              <w:r w:rsidRPr="00B63815" w:rsidDel="00852399">
                <w:rPr>
                  <w:rFonts w:hint="eastAsia"/>
                  <w:b w:val="0"/>
                  <w:sz w:val="20"/>
                  <w:szCs w:val="20"/>
                </w:rPr>
                <w:delText>H</w:delText>
              </w:r>
              <w:r w:rsidRPr="00B63815" w:rsidDel="00852399">
                <w:rPr>
                  <w:b w:val="0"/>
                  <w:sz w:val="20"/>
                  <w:szCs w:val="20"/>
                </w:rPr>
                <w:delText xml:space="preserve">ospital / Department </w:delText>
              </w:r>
            </w:del>
          </w:p>
        </w:tc>
        <w:tc>
          <w:tcPr>
            <w:tcW w:w="425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3" w:author="Sai Cheong Yip" w:date="2018-12-03T10:44:00Z"/>
                <w:sz w:val="20"/>
                <w:szCs w:val="20"/>
              </w:rPr>
            </w:pPr>
            <w:del w:id="804" w:author="Sai Cheong Yip" w:date="2018-12-03T10:44:00Z">
              <w:r w:rsidRPr="00B63815" w:rsidDel="00852399">
                <w:rPr>
                  <w:rFonts w:hint="eastAsia"/>
                  <w:sz w:val="20"/>
                  <w:szCs w:val="20"/>
                </w:rPr>
                <w:delText>H</w:delText>
              </w:r>
              <w:r w:rsidRPr="00B63815" w:rsidDel="00852399">
                <w:rPr>
                  <w:sz w:val="20"/>
                  <w:szCs w:val="20"/>
                </w:rPr>
                <w:delText>ospital/Department of the project</w:delText>
              </w:r>
            </w:del>
          </w:p>
        </w:tc>
        <w:tc>
          <w:tcPr>
            <w:tcW w:w="268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5" w:author="Sai Cheong Yip" w:date="2018-12-03T10:44:00Z"/>
                <w:sz w:val="20"/>
                <w:szCs w:val="20"/>
              </w:rPr>
            </w:pPr>
            <w:del w:id="806" w:author="Sai Cheong Yip" w:date="2018-12-03T10:44:00Z">
              <w:r w:rsidRPr="00B63815" w:rsidDel="00852399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Del="00FD45AB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07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808" w:author="Sai Cheong Yip" w:date="2018-12-13T15:59:00Z"/>
                <w:b w:val="0"/>
                <w:sz w:val="20"/>
                <w:szCs w:val="20"/>
              </w:rPr>
            </w:pPr>
            <w:del w:id="809" w:author="Sai Cheong Yip" w:date="2018-12-13T15:59:00Z">
              <w:r w:rsidRPr="00B63815" w:rsidDel="00FD45AB">
                <w:rPr>
                  <w:rFonts w:hint="eastAsia"/>
                  <w:b w:val="0"/>
                  <w:sz w:val="20"/>
                  <w:szCs w:val="20"/>
                </w:rPr>
                <w:delText>W</w:delText>
              </w:r>
              <w:r w:rsidRPr="00B63815" w:rsidDel="00FD45AB">
                <w:rPr>
                  <w:b w:val="0"/>
                  <w:sz w:val="20"/>
                  <w:szCs w:val="20"/>
                </w:rPr>
                <w:delText>ork Location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0" w:author="Sai Cheong Yip" w:date="2018-12-13T15:59:00Z"/>
                <w:sz w:val="20"/>
                <w:szCs w:val="20"/>
              </w:rPr>
            </w:pPr>
            <w:del w:id="811" w:author="Sai Cheong Yip" w:date="2018-12-13T15:59:00Z">
              <w:r w:rsidRPr="00B63815" w:rsidDel="00FD45AB">
                <w:rPr>
                  <w:rFonts w:hint="eastAsia"/>
                  <w:sz w:val="20"/>
                  <w:szCs w:val="20"/>
                </w:rPr>
                <w:delText>W</w:delText>
              </w:r>
              <w:r w:rsidRPr="00B63815" w:rsidDel="00FD45AB">
                <w:rPr>
                  <w:sz w:val="20"/>
                  <w:szCs w:val="20"/>
                </w:rPr>
                <w:delText>ork Location of the project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2" w:author="Sai Cheong Yip" w:date="2018-12-13T15:59:00Z"/>
                <w:sz w:val="20"/>
                <w:szCs w:val="20"/>
              </w:rPr>
            </w:pPr>
            <w:del w:id="813" w:author="Sai Cheong Yip" w:date="2018-12-13T15:59:00Z">
              <w:r w:rsidRPr="00B63815" w:rsidDel="00FD45AB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Del="00FD45AB" w:rsidTr="00B63815">
        <w:trPr>
          <w:del w:id="814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815" w:author="Sai Cheong Yip" w:date="2018-12-13T15:59:00Z"/>
                <w:b w:val="0"/>
                <w:sz w:val="20"/>
                <w:szCs w:val="20"/>
              </w:rPr>
            </w:pPr>
            <w:del w:id="816" w:author="Sai Cheong Yip" w:date="2018-12-13T15:59:00Z">
              <w:r w:rsidRPr="00B63815" w:rsidDel="00FD45AB">
                <w:rPr>
                  <w:rFonts w:hint="eastAsia"/>
                  <w:b w:val="0"/>
                  <w:sz w:val="20"/>
                  <w:szCs w:val="20"/>
                </w:rPr>
                <w:delText>J</w:delText>
              </w:r>
              <w:r w:rsidRPr="00B63815" w:rsidDel="00FD45AB">
                <w:rPr>
                  <w:b w:val="0"/>
                  <w:sz w:val="20"/>
                  <w:szCs w:val="20"/>
                </w:rPr>
                <w:delText>ob(s)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7" w:author="Sai Cheong Yip" w:date="2018-12-13T15:59:00Z"/>
                <w:sz w:val="20"/>
                <w:szCs w:val="20"/>
              </w:rPr>
            </w:pPr>
            <w:del w:id="818" w:author="Sai Cheong Yip" w:date="2018-12-13T15:59:00Z">
              <w:r w:rsidRPr="00B63815" w:rsidDel="00FD45AB">
                <w:rPr>
                  <w:rFonts w:hint="eastAsia"/>
                  <w:sz w:val="20"/>
                  <w:szCs w:val="20"/>
                </w:rPr>
                <w:delText>J</w:delText>
              </w:r>
              <w:r w:rsidRPr="00B63815" w:rsidDel="00FD45AB">
                <w:rPr>
                  <w:sz w:val="20"/>
                  <w:szCs w:val="20"/>
                </w:rPr>
                <w:delText>obs of the project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9" w:author="Sai Cheong Yip" w:date="2018-12-13T15:59:00Z"/>
                <w:sz w:val="20"/>
                <w:szCs w:val="20"/>
              </w:rPr>
            </w:pPr>
            <w:del w:id="820" w:author="Sai Cheong Yip" w:date="2018-12-13T15:59:00Z">
              <w:r w:rsidRPr="00B63815" w:rsidDel="00FD45AB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Del="00FD45AB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21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822" w:author="Sai Cheong Yip" w:date="2018-12-13T15:59:00Z"/>
                <w:b w:val="0"/>
                <w:sz w:val="20"/>
                <w:szCs w:val="20"/>
              </w:rPr>
            </w:pPr>
            <w:del w:id="823" w:author="Sai Cheong Yip" w:date="2018-12-13T15:59:00Z">
              <w:r w:rsidRPr="00B63815" w:rsidDel="00FD45AB">
                <w:rPr>
                  <w:rFonts w:hint="eastAsia"/>
                  <w:b w:val="0"/>
                  <w:sz w:val="20"/>
                  <w:szCs w:val="20"/>
                </w:rPr>
                <w:delText>P</w:delText>
              </w:r>
              <w:r w:rsidRPr="00B63815" w:rsidDel="00FD45AB">
                <w:rPr>
                  <w:b w:val="0"/>
                  <w:sz w:val="20"/>
                  <w:szCs w:val="20"/>
                </w:rPr>
                <w:delText>roject Duration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4" w:author="Sai Cheong Yip" w:date="2018-12-13T15:59:00Z"/>
                <w:sz w:val="20"/>
                <w:szCs w:val="20"/>
              </w:rPr>
            </w:pPr>
            <w:del w:id="825" w:author="Sai Cheong Yip" w:date="2018-12-13T15:59:00Z">
              <w:r w:rsidRPr="00B63815" w:rsidDel="00FD45AB">
                <w:rPr>
                  <w:sz w:val="20"/>
                  <w:szCs w:val="20"/>
                </w:rPr>
                <w:delText>Duration of project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6" w:author="Sai Cheong Yip" w:date="2018-12-13T15:59:00Z"/>
                <w:sz w:val="20"/>
                <w:szCs w:val="20"/>
              </w:rPr>
            </w:pPr>
            <w:del w:id="827" w:author="Sai Cheong Yip" w:date="2018-12-13T15:59:00Z">
              <w:r w:rsidRPr="00B63815" w:rsidDel="00FD45AB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Del="00FD45AB" w:rsidTr="00B63815">
        <w:trPr>
          <w:del w:id="828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829" w:author="Sai Cheong Yip" w:date="2018-12-13T15:59:00Z"/>
                <w:b w:val="0"/>
                <w:sz w:val="20"/>
                <w:szCs w:val="20"/>
              </w:rPr>
            </w:pPr>
            <w:del w:id="830" w:author="Sai Cheong Yip" w:date="2018-12-13T15:59:00Z">
              <w:r w:rsidRPr="00B63815" w:rsidDel="00FD45AB">
                <w:rPr>
                  <w:b w:val="0"/>
                  <w:sz w:val="20"/>
                  <w:szCs w:val="20"/>
                </w:rPr>
                <w:delText>Pay month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pStyle w:val="AfterH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1" w:author="Sai Cheong Yip" w:date="2018-12-13T15:59:00Z"/>
                <w:sz w:val="20"/>
                <w:szCs w:val="20"/>
              </w:rPr>
            </w:pPr>
            <w:del w:id="832" w:author="Sai Cheong Yip" w:date="2018-12-13T15:59:00Z">
              <w:r w:rsidRPr="00B63815" w:rsidDel="00FD45AB">
                <w:rPr>
                  <w:sz w:val="20"/>
                  <w:szCs w:val="20"/>
                </w:rPr>
                <w:delText xml:space="preserve">List of values from system go-live date to current system date. </w:delText>
              </w:r>
            </w:del>
          </w:p>
          <w:p w:rsidR="00852399" w:rsidRPr="00B63815" w:rsidDel="00FD45AB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3" w:author="Sai Cheong Yip" w:date="2018-12-13T15:59:00Z"/>
                <w:sz w:val="20"/>
                <w:szCs w:val="20"/>
              </w:rPr>
            </w:pPr>
            <w:del w:id="834" w:author="Sai Cheong Yip" w:date="2018-12-13T15:59:00Z">
              <w:r w:rsidRPr="00B63815" w:rsidDel="00FD45AB">
                <w:rPr>
                  <w:sz w:val="20"/>
                  <w:szCs w:val="20"/>
                </w:rPr>
                <w:delText xml:space="preserve">Format as </w:delText>
              </w:r>
              <w:r w:rsidRPr="00B63815" w:rsidDel="00FD45AB">
                <w:rPr>
                  <w:sz w:val="20"/>
                  <w:szCs w:val="20"/>
                  <w:highlight w:val="yellow"/>
                </w:rPr>
                <w:delText>CCYYMM</w:delText>
              </w:r>
              <w:r w:rsidRPr="00B63815" w:rsidDel="00FD45AB">
                <w:rPr>
                  <w:sz w:val="20"/>
                  <w:szCs w:val="20"/>
                </w:rPr>
                <w:delText>; default from System Date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5" w:author="Sai Cheong Yip" w:date="2018-12-13T15:59:00Z"/>
                <w:sz w:val="20"/>
                <w:szCs w:val="20"/>
              </w:rPr>
            </w:pPr>
            <w:del w:id="836" w:author="Sai Cheong Yip" w:date="2018-12-13T15:59:00Z">
              <w:r w:rsidRPr="00B63815" w:rsidDel="00FD45AB">
                <w:rPr>
                  <w:sz w:val="20"/>
                  <w:szCs w:val="20"/>
                </w:rPr>
                <w:delText>Datetime Picker</w:delText>
              </w:r>
            </w:del>
          </w:p>
        </w:tc>
      </w:tr>
      <w:tr w:rsidR="00852399" w:rsidDel="00FD45AB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37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FD45AB" w:rsidRDefault="00852399" w:rsidP="00852399">
            <w:pPr>
              <w:rPr>
                <w:del w:id="838" w:author="Sai Cheong Yip" w:date="2018-12-13T15:59:00Z"/>
                <w:b w:val="0"/>
                <w:sz w:val="20"/>
                <w:szCs w:val="20"/>
              </w:rPr>
            </w:pPr>
            <w:del w:id="839" w:author="Sai Cheong Yip" w:date="2018-12-13T15:59:00Z">
              <w:r w:rsidRPr="00B63815" w:rsidDel="00FD45AB">
                <w:rPr>
                  <w:rFonts w:hint="eastAsia"/>
                  <w:b w:val="0"/>
                  <w:sz w:val="20"/>
                  <w:szCs w:val="20"/>
                </w:rPr>
                <w:delText>A</w:delText>
              </w:r>
              <w:r w:rsidRPr="00B63815" w:rsidDel="00FD45AB">
                <w:rPr>
                  <w:b w:val="0"/>
                  <w:sz w:val="20"/>
                  <w:szCs w:val="20"/>
                </w:rPr>
                <w:delText>vailable work hours</w:delText>
              </w:r>
            </w:del>
          </w:p>
        </w:tc>
        <w:tc>
          <w:tcPr>
            <w:tcW w:w="4252" w:type="dxa"/>
          </w:tcPr>
          <w:p w:rsidR="00852399" w:rsidRPr="00B63815" w:rsidDel="00FD45AB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0" w:author="Sai Cheong Yip" w:date="2018-12-13T15:59:00Z"/>
                <w:sz w:val="20"/>
                <w:szCs w:val="20"/>
              </w:rPr>
            </w:pPr>
            <w:del w:id="841" w:author="Sai Cheong Yip" w:date="2018-12-13T15:59:00Z">
              <w:r w:rsidRPr="00B63815" w:rsidDel="00FD45AB">
                <w:rPr>
                  <w:sz w:val="20"/>
                  <w:szCs w:val="20"/>
                </w:rPr>
                <w:delText xml:space="preserve">Calculate and maintain from Project Initiation (i.e. approved work hours) and Duty Schedule (i.e. planned work hours from scheduled duty sessions). </w:delText>
              </w:r>
            </w:del>
          </w:p>
          <w:p w:rsidR="00852399" w:rsidRPr="00B63815" w:rsidDel="00FD45AB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2" w:author="Sai Cheong Yip" w:date="2018-12-13T15:59:00Z"/>
                <w:sz w:val="20"/>
                <w:szCs w:val="20"/>
              </w:rPr>
            </w:pPr>
            <w:del w:id="843" w:author="Sai Cheong Yip" w:date="2018-12-13T15:59:00Z">
              <w:r w:rsidRPr="00B63815" w:rsidDel="00FD45AB">
                <w:rPr>
                  <w:sz w:val="20"/>
                  <w:szCs w:val="20"/>
                </w:rPr>
                <w:delText>Formula:</w:delText>
              </w:r>
            </w:del>
          </w:p>
          <w:p w:rsidR="00852399" w:rsidRPr="00B63815" w:rsidDel="00FD45AB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4" w:author="Sai Cheong Yip" w:date="2018-12-13T15:59:00Z"/>
                <w:sz w:val="20"/>
                <w:szCs w:val="20"/>
              </w:rPr>
            </w:pPr>
            <w:del w:id="845" w:author="Sai Cheong Yip" w:date="2018-12-13T15:59:00Z">
              <w:r w:rsidRPr="00B63815" w:rsidDel="00FD45AB">
                <w:rPr>
                  <w:sz w:val="20"/>
                  <w:szCs w:val="20"/>
                </w:rPr>
                <w:delText xml:space="preserve">Available Work Hours = Approved Work Hours – Used Work Hours </w:delText>
              </w:r>
            </w:del>
          </w:p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6" w:author="Sai Cheong Yip" w:date="2018-12-13T15:59:00Z"/>
                <w:sz w:val="20"/>
                <w:szCs w:val="20"/>
              </w:rPr>
            </w:pPr>
            <w:del w:id="847" w:author="Sai Cheong Yip" w:date="2018-12-13T15:59:00Z">
              <w:r w:rsidRPr="00B63815" w:rsidDel="00FD45AB">
                <w:rPr>
                  <w:sz w:val="20"/>
                  <w:szCs w:val="20"/>
                </w:rPr>
                <w:delText>(where Used Work Hours = planned work hours from scheduled duty sessions + realized work hour)</w:delText>
              </w:r>
            </w:del>
          </w:p>
        </w:tc>
        <w:tc>
          <w:tcPr>
            <w:tcW w:w="2682" w:type="dxa"/>
          </w:tcPr>
          <w:p w:rsidR="00852399" w:rsidRPr="00B63815" w:rsidDel="00FD45AB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8" w:author="Sai Cheong Yip" w:date="2018-12-13T15:59:00Z"/>
                <w:sz w:val="20"/>
                <w:szCs w:val="20"/>
              </w:rPr>
            </w:pPr>
            <w:del w:id="849" w:author="Sai Cheong Yip" w:date="2018-12-13T15:59:00Z">
              <w:r w:rsidRPr="00B63815" w:rsidDel="00FD45AB">
                <w:rPr>
                  <w:sz w:val="20"/>
                  <w:szCs w:val="20"/>
                </w:rPr>
                <w:delText>Label</w:delText>
              </w:r>
            </w:del>
          </w:p>
        </w:tc>
      </w:tr>
    </w:tbl>
    <w:p w:rsidR="00007418" w:rsidDel="00FD45AB" w:rsidRDefault="00007418">
      <w:pPr>
        <w:rPr>
          <w:del w:id="850" w:author="Sai Cheong Yip" w:date="2018-12-13T15:59:00Z"/>
        </w:rPr>
      </w:pPr>
    </w:p>
    <w:p w:rsidR="001E184F" w:rsidRPr="00D0205C" w:rsidDel="00FD45AB" w:rsidRDefault="001E184F">
      <w:pPr>
        <w:rPr>
          <w:del w:id="851" w:author="Sai Cheong Yip" w:date="2018-12-13T15:59:00Z"/>
          <w:b/>
        </w:rPr>
      </w:pPr>
      <w:del w:id="852" w:author="Sai Cheong Yip" w:date="2018-12-13T15:59:00Z">
        <w:r w:rsidRPr="00D0205C" w:rsidDel="00FD45AB">
          <w:rPr>
            <w:rFonts w:hint="eastAsia"/>
            <w:b/>
          </w:rPr>
          <w:delText>S</w:delText>
        </w:r>
        <w:r w:rsidRPr="00D0205C" w:rsidDel="00FD45AB">
          <w:rPr>
            <w:b/>
          </w:rPr>
          <w:delText>creen Button</w:delText>
        </w:r>
      </w:del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B63815" w:rsidDel="00FD45AB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853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Del="00FD45AB" w:rsidRDefault="00B63815">
            <w:pPr>
              <w:rPr>
                <w:del w:id="854" w:author="Sai Cheong Yip" w:date="2018-12-13T15:59:00Z"/>
              </w:rPr>
            </w:pPr>
            <w:del w:id="855" w:author="Sai Cheong Yip" w:date="2018-12-13T15:59:00Z">
              <w:r w:rsidDel="00FD45AB">
                <w:delText>Button</w:delText>
              </w:r>
            </w:del>
          </w:p>
        </w:tc>
        <w:tc>
          <w:tcPr>
            <w:tcW w:w="7614" w:type="dxa"/>
          </w:tcPr>
          <w:p w:rsidR="00B63815" w:rsidDel="00FD45AB" w:rsidRDefault="00B6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56" w:author="Sai Cheong Yip" w:date="2018-12-13T15:59:00Z"/>
              </w:rPr>
            </w:pPr>
            <w:del w:id="857" w:author="Sai Cheong Yip" w:date="2018-12-13T15:59:00Z">
              <w:r w:rsidDel="00FD45AB">
                <w:rPr>
                  <w:rFonts w:hint="eastAsia"/>
                </w:rPr>
                <w:delText>D</w:delText>
              </w:r>
              <w:r w:rsidDel="00FD45AB">
                <w:delText>escription</w:delText>
              </w:r>
            </w:del>
          </w:p>
        </w:tc>
      </w:tr>
      <w:tr w:rsidR="00B63815" w:rsidDel="00FD45AB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58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Del="00FD45AB" w:rsidRDefault="00B63815">
            <w:pPr>
              <w:rPr>
                <w:del w:id="859" w:author="Sai Cheong Yip" w:date="2018-12-13T15:59:00Z"/>
                <w:b w:val="0"/>
                <w:sz w:val="20"/>
                <w:szCs w:val="20"/>
              </w:rPr>
            </w:pPr>
            <w:del w:id="860" w:author="Sai Cheong Yip" w:date="2018-12-13T15:59:00Z">
              <w:r w:rsidRPr="001E184F" w:rsidDel="00FD45AB">
                <w:rPr>
                  <w:rFonts w:hint="eastAsia"/>
                  <w:b w:val="0"/>
                  <w:sz w:val="20"/>
                  <w:szCs w:val="20"/>
                </w:rPr>
                <w:delText>C</w:delText>
              </w:r>
              <w:r w:rsidRPr="001E184F" w:rsidDel="00FD45AB">
                <w:rPr>
                  <w:b w:val="0"/>
                  <w:sz w:val="20"/>
                  <w:szCs w:val="20"/>
                </w:rPr>
                <w:delText xml:space="preserve">reate </w:delText>
              </w:r>
            </w:del>
          </w:p>
        </w:tc>
        <w:tc>
          <w:tcPr>
            <w:tcW w:w="7614" w:type="dxa"/>
          </w:tcPr>
          <w:p w:rsidR="00B63815" w:rsidRPr="001E184F" w:rsidDel="00FD45AB" w:rsidRDefault="00B6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1" w:author="Sai Cheong Yip" w:date="2018-12-13T15:59:00Z"/>
                <w:sz w:val="20"/>
                <w:szCs w:val="20"/>
              </w:rPr>
            </w:pPr>
            <w:del w:id="862" w:author="Sai Cheong Yip" w:date="2018-12-13T15:59:00Z">
              <w:r w:rsidRPr="001E184F" w:rsidDel="00FD45AB">
                <w:rPr>
                  <w:rFonts w:hint="eastAsia"/>
                  <w:sz w:val="20"/>
                  <w:szCs w:val="20"/>
                </w:rPr>
                <w:delText>C</w:delText>
              </w:r>
              <w:r w:rsidRPr="001E184F" w:rsidDel="00FD45AB">
                <w:rPr>
                  <w:sz w:val="20"/>
                  <w:szCs w:val="20"/>
                </w:rPr>
                <w:delText>reate a new claim request, system will assign the claim id for the record.</w:delText>
              </w:r>
            </w:del>
          </w:p>
        </w:tc>
      </w:tr>
      <w:tr w:rsidR="00B63815" w:rsidDel="00FD45AB" w:rsidTr="00B63815">
        <w:trPr>
          <w:del w:id="863" w:author="Sai Cheong Yip" w:date="2018-12-13T15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Del="00FD45AB" w:rsidRDefault="00B63815">
            <w:pPr>
              <w:rPr>
                <w:del w:id="864" w:author="Sai Cheong Yip" w:date="2018-12-13T15:59:00Z"/>
                <w:b w:val="0"/>
                <w:sz w:val="20"/>
                <w:szCs w:val="20"/>
              </w:rPr>
            </w:pPr>
            <w:del w:id="865" w:author="Sai Cheong Yip" w:date="2018-12-13T15:59:00Z">
              <w:r w:rsidRPr="001E184F" w:rsidDel="00FD45AB">
                <w:rPr>
                  <w:rFonts w:hint="eastAsia"/>
                  <w:b w:val="0"/>
                  <w:sz w:val="20"/>
                  <w:szCs w:val="20"/>
                </w:rPr>
                <w:delText>R</w:delText>
              </w:r>
              <w:r w:rsidRPr="001E184F" w:rsidDel="00FD45AB">
                <w:rPr>
                  <w:b w:val="0"/>
                  <w:sz w:val="20"/>
                  <w:szCs w:val="20"/>
                </w:rPr>
                <w:delText>eset</w:delText>
              </w:r>
            </w:del>
          </w:p>
        </w:tc>
        <w:tc>
          <w:tcPr>
            <w:tcW w:w="7614" w:type="dxa"/>
          </w:tcPr>
          <w:p w:rsidR="00B63815" w:rsidRPr="001E184F" w:rsidDel="00FD45AB" w:rsidRDefault="00B6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6" w:author="Sai Cheong Yip" w:date="2018-12-13T15:59:00Z"/>
                <w:sz w:val="20"/>
                <w:szCs w:val="20"/>
              </w:rPr>
            </w:pPr>
            <w:del w:id="867" w:author="Sai Cheong Yip" w:date="2018-12-13T15:59:00Z">
              <w:r w:rsidRPr="001E184F" w:rsidDel="00FD45AB">
                <w:rPr>
                  <w:rFonts w:hint="eastAsia"/>
                  <w:sz w:val="20"/>
                  <w:szCs w:val="20"/>
                </w:rPr>
                <w:delText>R</w:delText>
              </w:r>
              <w:r w:rsidRPr="001E184F" w:rsidDel="00FD45AB">
                <w:rPr>
                  <w:sz w:val="20"/>
                  <w:szCs w:val="20"/>
                </w:rPr>
                <w:delText>eset all value</w:delText>
              </w:r>
            </w:del>
          </w:p>
        </w:tc>
      </w:tr>
    </w:tbl>
    <w:p w:rsidR="009916C6" w:rsidRDefault="009916C6" w:rsidP="009916C6">
      <w:pPr>
        <w:rPr>
          <w:ins w:id="868" w:author="Sai Cheong Yip" w:date="2018-12-14T16:13:00Z"/>
          <w:b/>
        </w:rPr>
      </w:pPr>
    </w:p>
    <w:p w:rsidR="009916C6" w:rsidRDefault="009916C6" w:rsidP="009916C6">
      <w:pPr>
        <w:rPr>
          <w:ins w:id="869" w:author="Sai Cheong Yip" w:date="2018-12-14T16:13:00Z"/>
          <w:b/>
        </w:rPr>
      </w:pPr>
      <w:ins w:id="870" w:author="Sai Cheong Yip" w:date="2018-12-14T16:13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Item</w:t>
        </w:r>
      </w:ins>
    </w:p>
    <w:tbl>
      <w:tblPr>
        <w:tblStyle w:val="4-1"/>
        <w:tblW w:w="9741" w:type="dxa"/>
        <w:tblInd w:w="-5" w:type="dxa"/>
        <w:tblLook w:val="04A0" w:firstRow="1" w:lastRow="0" w:firstColumn="1" w:lastColumn="0" w:noHBand="0" w:noVBand="1"/>
      </w:tblPr>
      <w:tblGrid>
        <w:gridCol w:w="1671"/>
        <w:gridCol w:w="6551"/>
        <w:gridCol w:w="1519"/>
      </w:tblGrid>
      <w:tr w:rsidR="009916C6" w:rsidRPr="00DA67E5" w:rsidTr="00EB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71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DA67E5" w:rsidRDefault="009916C6" w:rsidP="00EB6043">
            <w:pPr>
              <w:rPr>
                <w:ins w:id="872" w:author="Sai Cheong Yip" w:date="2018-12-14T16:13:00Z"/>
              </w:rPr>
            </w:pPr>
            <w:ins w:id="873" w:author="Sai Cheong Yip" w:date="2018-12-14T16:13:00Z">
              <w:r w:rsidRPr="00DA67E5">
                <w:rPr>
                  <w:rFonts w:hint="eastAsia"/>
                </w:rPr>
                <w:t>F</w:t>
              </w:r>
              <w:r w:rsidRPr="00DA67E5">
                <w:t>ield</w:t>
              </w:r>
            </w:ins>
          </w:p>
        </w:tc>
        <w:tc>
          <w:tcPr>
            <w:tcW w:w="6551" w:type="dxa"/>
          </w:tcPr>
          <w:p w:rsidR="009916C6" w:rsidRPr="00DA67E5" w:rsidRDefault="009916C6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74" w:author="Sai Cheong Yip" w:date="2018-12-14T16:13:00Z"/>
              </w:rPr>
            </w:pPr>
            <w:ins w:id="875" w:author="Sai Cheong Yip" w:date="2018-12-14T16:13:00Z">
              <w:r w:rsidRPr="00DA67E5">
                <w:rPr>
                  <w:rFonts w:hint="eastAsia"/>
                </w:rPr>
                <w:t>D</w:t>
              </w:r>
              <w:r w:rsidRPr="00DA67E5">
                <w:t>escription</w:t>
              </w:r>
            </w:ins>
          </w:p>
        </w:tc>
        <w:tc>
          <w:tcPr>
            <w:tcW w:w="1519" w:type="dxa"/>
          </w:tcPr>
          <w:p w:rsidR="009916C6" w:rsidRPr="00DA67E5" w:rsidRDefault="009916C6" w:rsidP="00EB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76" w:author="Sai Cheong Yip" w:date="2018-12-14T16:13:00Z"/>
              </w:rPr>
            </w:pPr>
            <w:ins w:id="877" w:author="Sai Cheong Yip" w:date="2018-12-14T16:13:00Z">
              <w:r>
                <w:rPr>
                  <w:rFonts w:hint="eastAsia"/>
                </w:rPr>
                <w:t>T</w:t>
              </w:r>
              <w:r>
                <w:t>ype</w:t>
              </w:r>
            </w:ins>
          </w:p>
        </w:tc>
      </w:tr>
      <w:tr w:rsidR="009916C6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78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879" w:author="Sai Cheong Yip" w:date="2018-12-14T16:13:00Z"/>
                <w:b w:val="0"/>
                <w:sz w:val="20"/>
                <w:szCs w:val="20"/>
              </w:rPr>
            </w:pPr>
            <w:ins w:id="880" w:author="Sai Cheong Yip" w:date="2018-12-14T16:13:00Z">
              <w:r>
                <w:rPr>
                  <w:b w:val="0"/>
                  <w:sz w:val="20"/>
                  <w:szCs w:val="20"/>
                </w:rPr>
                <w:t>Type</w:t>
              </w:r>
            </w:ins>
          </w:p>
        </w:tc>
        <w:tc>
          <w:tcPr>
            <w:tcW w:w="6551" w:type="dxa"/>
          </w:tcPr>
          <w:p w:rsidR="009916C6" w:rsidRPr="00B63815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81" w:author="Sai Cheong Yip" w:date="2018-12-14T16:13:00Z"/>
                <w:sz w:val="20"/>
                <w:szCs w:val="20"/>
              </w:rPr>
            </w:pPr>
            <w:ins w:id="882" w:author="Sai Cheong Yip" w:date="2018-12-14T16:13:00Z">
              <w:r>
                <w:rPr>
                  <w:sz w:val="20"/>
                  <w:szCs w:val="20"/>
                </w:rPr>
                <w:t>Type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83" w:author="Sai Cheong Yip" w:date="2018-12-14T16:13:00Z"/>
                <w:sz w:val="20"/>
                <w:szCs w:val="20"/>
              </w:rPr>
            </w:pPr>
            <w:ins w:id="884" w:author="Sai Cheong Yip" w:date="2018-12-14T16:13:00Z">
              <w:r>
                <w:rPr>
                  <w:sz w:val="20"/>
                  <w:szCs w:val="20"/>
                </w:rPr>
                <w:t>Label</w:t>
              </w:r>
            </w:ins>
          </w:p>
        </w:tc>
      </w:tr>
      <w:tr w:rsidR="009916C6" w:rsidRPr="00B63815" w:rsidTr="00EB6043">
        <w:trPr>
          <w:ins w:id="885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886" w:author="Sai Cheong Yip" w:date="2018-12-14T16:13:00Z"/>
                <w:b w:val="0"/>
                <w:sz w:val="20"/>
                <w:szCs w:val="20"/>
              </w:rPr>
            </w:pPr>
            <w:ins w:id="887" w:author="Sai Cheong Yip" w:date="2018-12-14T16:13:00Z">
              <w:r>
                <w:rPr>
                  <w:b w:val="0"/>
                  <w:sz w:val="20"/>
                  <w:szCs w:val="20"/>
                </w:rPr>
                <w:t>Pay month</w:t>
              </w:r>
            </w:ins>
          </w:p>
        </w:tc>
        <w:tc>
          <w:tcPr>
            <w:tcW w:w="6551" w:type="dxa"/>
          </w:tcPr>
          <w:p w:rsidR="009916C6" w:rsidRPr="00B63815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8" w:author="Sai Cheong Yip" w:date="2018-12-14T16:13:00Z"/>
                <w:sz w:val="20"/>
                <w:szCs w:val="20"/>
              </w:rPr>
            </w:pPr>
            <w:ins w:id="889" w:author="Sai Cheong Yip" w:date="2018-12-14T16:13:00Z"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>efault currently month, Date format MM/YYYY</w:t>
              </w:r>
            </w:ins>
          </w:p>
        </w:tc>
        <w:tc>
          <w:tcPr>
            <w:tcW w:w="1519" w:type="dxa"/>
          </w:tcPr>
          <w:p w:rsidR="009916C6" w:rsidRDefault="00B107F7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0" w:author="Sai Cheong Yip" w:date="2018-12-14T16:13:00Z"/>
                <w:sz w:val="20"/>
                <w:szCs w:val="20"/>
              </w:rPr>
            </w:pPr>
            <w:ins w:id="891" w:author="Sai Cheong Yip" w:date="2018-12-14T16:25:00Z">
              <w:r>
                <w:rPr>
                  <w:sz w:val="20"/>
                  <w:szCs w:val="20"/>
                </w:rPr>
                <w:t>Label</w:t>
              </w:r>
            </w:ins>
          </w:p>
        </w:tc>
      </w:tr>
      <w:tr w:rsidR="009916C6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92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893" w:author="Sai Cheong Yip" w:date="2018-12-14T16:13:00Z"/>
                <w:b w:val="0"/>
                <w:sz w:val="20"/>
                <w:szCs w:val="20"/>
              </w:rPr>
            </w:pPr>
            <w:ins w:id="894" w:author="Sai Cheong Yip" w:date="2018-12-14T16:13:00Z">
              <w:r w:rsidRPr="00B33B67">
                <w:rPr>
                  <w:rFonts w:hint="eastAsia"/>
                  <w:b w:val="0"/>
                  <w:sz w:val="20"/>
                  <w:szCs w:val="20"/>
                </w:rPr>
                <w:t>H</w:t>
              </w:r>
              <w:r w:rsidRPr="00B33B67">
                <w:rPr>
                  <w:b w:val="0"/>
                  <w:sz w:val="20"/>
                  <w:szCs w:val="20"/>
                </w:rPr>
                <w:t>ospital/ Department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5" w:author="Sai Cheong Yip" w:date="2018-12-14T16:13:00Z"/>
                <w:sz w:val="20"/>
                <w:szCs w:val="20"/>
              </w:rPr>
            </w:pPr>
            <w:ins w:id="896" w:author="Sai Cheong Yip" w:date="2018-12-14T16:13:00Z">
              <w:r>
                <w:rPr>
                  <w:sz w:val="20"/>
                  <w:szCs w:val="20"/>
                </w:rPr>
                <w:t>Hospital/ Department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7" w:author="Sai Cheong Yip" w:date="2018-12-14T16:13:00Z"/>
                <w:sz w:val="20"/>
                <w:szCs w:val="20"/>
              </w:rPr>
            </w:pPr>
            <w:ins w:id="898" w:author="Sai Cheong Yip" w:date="2018-12-14T16:1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9916C6" w:rsidRPr="00B63815" w:rsidTr="00EB6043">
        <w:trPr>
          <w:ins w:id="899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900" w:author="Sai Cheong Yip" w:date="2018-12-14T16:13:00Z"/>
                <w:b w:val="0"/>
                <w:sz w:val="20"/>
                <w:szCs w:val="20"/>
              </w:rPr>
            </w:pPr>
            <w:ins w:id="901" w:author="Sai Cheong Yip" w:date="2018-12-14T16:13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Name/ No.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2" w:author="Sai Cheong Yip" w:date="2018-12-14T16:13:00Z"/>
                <w:sz w:val="20"/>
                <w:szCs w:val="20"/>
              </w:rPr>
            </w:pPr>
            <w:ins w:id="903" w:author="Sai Cheong Yip" w:date="2018-12-14T16:13:00Z">
              <w:r>
                <w:rPr>
                  <w:sz w:val="20"/>
                  <w:szCs w:val="20"/>
                </w:rPr>
                <w:t>Project name/no.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4" w:author="Sai Cheong Yip" w:date="2018-12-14T16:13:00Z"/>
                <w:sz w:val="20"/>
                <w:szCs w:val="20"/>
              </w:rPr>
            </w:pPr>
            <w:ins w:id="905" w:author="Sai Cheong Yip" w:date="2018-12-14T16:1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9916C6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06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907" w:author="Sai Cheong Yip" w:date="2018-12-14T16:13:00Z"/>
                <w:b w:val="0"/>
                <w:sz w:val="20"/>
                <w:szCs w:val="20"/>
              </w:rPr>
            </w:pPr>
            <w:ins w:id="908" w:author="Sai Cheong Yip" w:date="2018-12-14T16:13:00Z">
              <w:r w:rsidRPr="00B33B67">
                <w:rPr>
                  <w:rFonts w:hint="eastAsia"/>
                  <w:b w:val="0"/>
                  <w:sz w:val="20"/>
                  <w:szCs w:val="20"/>
                </w:rPr>
                <w:t>J</w:t>
              </w:r>
              <w:r w:rsidRPr="00B33B67">
                <w:rPr>
                  <w:b w:val="0"/>
                  <w:sz w:val="20"/>
                  <w:szCs w:val="20"/>
                </w:rPr>
                <w:t>ob(s)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09" w:author="Sai Cheong Yip" w:date="2018-12-14T16:13:00Z"/>
                <w:sz w:val="20"/>
                <w:szCs w:val="20"/>
              </w:rPr>
            </w:pPr>
            <w:ins w:id="910" w:author="Sai Cheong Yip" w:date="2018-12-14T16:13:00Z">
              <w:r>
                <w:rPr>
                  <w:sz w:val="20"/>
                  <w:szCs w:val="20"/>
                </w:rPr>
                <w:t>Selected Job(s)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1" w:author="Sai Cheong Yip" w:date="2018-12-14T16:13:00Z"/>
                <w:sz w:val="20"/>
                <w:szCs w:val="20"/>
              </w:rPr>
            </w:pPr>
            <w:ins w:id="912" w:author="Sai Cheong Yip" w:date="2018-12-14T16:1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9916C6" w:rsidRPr="00B63815" w:rsidTr="00EB6043">
        <w:trPr>
          <w:ins w:id="913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914" w:author="Sai Cheong Yip" w:date="2018-12-14T16:13:00Z"/>
                <w:b w:val="0"/>
                <w:sz w:val="20"/>
                <w:szCs w:val="20"/>
              </w:rPr>
            </w:pPr>
            <w:ins w:id="915" w:author="Sai Cheong Yip" w:date="2018-12-14T16:13:00Z">
              <w:r w:rsidRPr="00B33B67">
                <w:rPr>
                  <w:rFonts w:hint="eastAsia"/>
                  <w:b w:val="0"/>
                  <w:sz w:val="20"/>
                  <w:szCs w:val="20"/>
                </w:rPr>
                <w:t>W</w:t>
              </w:r>
              <w:r w:rsidRPr="00B33B67">
                <w:rPr>
                  <w:b w:val="0"/>
                  <w:sz w:val="20"/>
                  <w:szCs w:val="20"/>
                </w:rPr>
                <w:t>ork Location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6" w:author="Sai Cheong Yip" w:date="2018-12-14T16:13:00Z"/>
                <w:sz w:val="20"/>
                <w:szCs w:val="20"/>
              </w:rPr>
            </w:pPr>
            <w:ins w:id="917" w:author="Sai Cheong Yip" w:date="2018-12-14T16:13:00Z">
              <w:r>
                <w:rPr>
                  <w:rFonts w:hint="eastAsia"/>
                  <w:sz w:val="20"/>
                  <w:szCs w:val="20"/>
                </w:rPr>
                <w:t>W</w:t>
              </w:r>
              <w:r>
                <w:rPr>
                  <w:sz w:val="20"/>
                  <w:szCs w:val="20"/>
                </w:rPr>
                <w:t>ork location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8" w:author="Sai Cheong Yip" w:date="2018-12-14T16:13:00Z"/>
                <w:sz w:val="20"/>
                <w:szCs w:val="20"/>
              </w:rPr>
            </w:pPr>
            <w:ins w:id="919" w:author="Sai Cheong Yip" w:date="2018-12-14T16:1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9916C6" w:rsidRPr="00B63815" w:rsidTr="00EB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20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921" w:author="Sai Cheong Yip" w:date="2018-12-14T16:13:00Z"/>
                <w:b w:val="0"/>
                <w:sz w:val="20"/>
                <w:szCs w:val="20"/>
              </w:rPr>
            </w:pPr>
            <w:ins w:id="922" w:author="Sai Cheong Yip" w:date="2018-12-14T16:13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Duration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3" w:author="Sai Cheong Yip" w:date="2018-12-14T16:13:00Z"/>
                <w:sz w:val="20"/>
                <w:szCs w:val="20"/>
              </w:rPr>
            </w:pPr>
            <w:ins w:id="924" w:author="Sai Cheong Yip" w:date="2018-12-14T16:13:00Z">
              <w:r>
                <w:rPr>
                  <w:rFonts w:hint="eastAsia"/>
                  <w:sz w:val="20"/>
                  <w:szCs w:val="20"/>
                </w:rPr>
                <w:t>P</w:t>
              </w:r>
              <w:r>
                <w:rPr>
                  <w:sz w:val="20"/>
                  <w:szCs w:val="20"/>
                </w:rPr>
                <w:t>roject Duration of parent request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5" w:author="Sai Cheong Yip" w:date="2018-12-14T16:13:00Z"/>
                <w:sz w:val="20"/>
                <w:szCs w:val="20"/>
              </w:rPr>
            </w:pPr>
            <w:ins w:id="926" w:author="Sai Cheong Yip" w:date="2018-12-14T16:13:00Z">
              <w:r w:rsidRPr="00EE4671">
                <w:rPr>
                  <w:sz w:val="20"/>
                  <w:szCs w:val="20"/>
                </w:rPr>
                <w:t xml:space="preserve">Label </w:t>
              </w:r>
            </w:ins>
          </w:p>
        </w:tc>
      </w:tr>
      <w:tr w:rsidR="009916C6" w:rsidRPr="00B63815" w:rsidTr="00EB6043">
        <w:trPr>
          <w:ins w:id="927" w:author="Sai Cheong Yip" w:date="2018-12-14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916C6" w:rsidRPr="00B33B67" w:rsidRDefault="009916C6" w:rsidP="00EB6043">
            <w:pPr>
              <w:rPr>
                <w:ins w:id="928" w:author="Sai Cheong Yip" w:date="2018-12-14T16:13:00Z"/>
                <w:b w:val="0"/>
                <w:sz w:val="20"/>
                <w:szCs w:val="20"/>
              </w:rPr>
            </w:pPr>
            <w:ins w:id="929" w:author="Sai Cheong Yip" w:date="2018-12-14T16:13:00Z">
              <w:r w:rsidRPr="00B33B67">
                <w:rPr>
                  <w:b w:val="0"/>
                  <w:sz w:val="20"/>
                  <w:szCs w:val="20"/>
                </w:rPr>
                <w:t xml:space="preserve">Available Work </w:t>
              </w:r>
              <w:r w:rsidRPr="00B33B67">
                <w:rPr>
                  <w:b w:val="0"/>
                  <w:sz w:val="20"/>
                  <w:szCs w:val="20"/>
                </w:rPr>
                <w:lastRenderedPageBreak/>
                <w:t>Hours</w:t>
              </w:r>
            </w:ins>
          </w:p>
        </w:tc>
        <w:tc>
          <w:tcPr>
            <w:tcW w:w="6551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0" w:author="Sai Cheong Yip" w:date="2018-12-14T16:13:00Z"/>
                <w:sz w:val="20"/>
                <w:szCs w:val="20"/>
              </w:rPr>
            </w:pPr>
            <w:ins w:id="931" w:author="Sai Cheong Yip" w:date="2018-12-14T16:13:00Z">
              <w:r>
                <w:rPr>
                  <w:rFonts w:hint="eastAsia"/>
                  <w:sz w:val="20"/>
                  <w:szCs w:val="20"/>
                </w:rPr>
                <w:lastRenderedPageBreak/>
                <w:t>A</w:t>
              </w:r>
              <w:r>
                <w:rPr>
                  <w:sz w:val="20"/>
                  <w:szCs w:val="20"/>
                </w:rPr>
                <w:t>vailable work hours of parent request project</w:t>
              </w:r>
            </w:ins>
          </w:p>
        </w:tc>
        <w:tc>
          <w:tcPr>
            <w:tcW w:w="1519" w:type="dxa"/>
          </w:tcPr>
          <w:p w:rsidR="009916C6" w:rsidRDefault="009916C6" w:rsidP="00EB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2" w:author="Sai Cheong Yip" w:date="2018-12-14T16:13:00Z"/>
                <w:sz w:val="20"/>
                <w:szCs w:val="20"/>
              </w:rPr>
            </w:pPr>
            <w:ins w:id="933" w:author="Sai Cheong Yip" w:date="2018-12-14T16:13:00Z">
              <w:r>
                <w:rPr>
                  <w:sz w:val="20"/>
                  <w:szCs w:val="20"/>
                </w:rPr>
                <w:t xml:space="preserve">Label </w:t>
              </w:r>
            </w:ins>
          </w:p>
        </w:tc>
      </w:tr>
    </w:tbl>
    <w:p w:rsidR="00FD45AB" w:rsidRDefault="00FD45AB" w:rsidP="006A3B1D">
      <w:pPr>
        <w:rPr>
          <w:ins w:id="934" w:author="Sai Cheong Yip" w:date="2018-12-17T16:13:00Z"/>
        </w:rPr>
      </w:pPr>
    </w:p>
    <w:p w:rsidR="00344D12" w:rsidRPr="00D0205C" w:rsidRDefault="00344D12" w:rsidP="00344D12">
      <w:pPr>
        <w:rPr>
          <w:ins w:id="935" w:author="Sai Cheong Yip" w:date="2018-12-17T16:13:00Z"/>
          <w:b/>
        </w:rPr>
      </w:pPr>
      <w:ins w:id="936" w:author="Sai Cheong Yip" w:date="2018-12-17T16:13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Button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344D12" w:rsidTr="00DA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37" w:author="Sai Cheong Yip" w:date="2018-12-17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Default="00344D12" w:rsidP="00DA6C52">
            <w:pPr>
              <w:rPr>
                <w:ins w:id="938" w:author="Sai Cheong Yip" w:date="2018-12-17T16:13:00Z"/>
              </w:rPr>
            </w:pPr>
            <w:ins w:id="939" w:author="Sai Cheong Yip" w:date="2018-12-17T16:13:00Z">
              <w:r>
                <w:t>Button</w:t>
              </w:r>
            </w:ins>
          </w:p>
        </w:tc>
        <w:tc>
          <w:tcPr>
            <w:tcW w:w="7614" w:type="dxa"/>
          </w:tcPr>
          <w:p w:rsidR="00344D12" w:rsidRDefault="00344D12" w:rsidP="00DA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40" w:author="Sai Cheong Yip" w:date="2018-12-17T16:13:00Z"/>
              </w:rPr>
            </w:pPr>
            <w:ins w:id="941" w:author="Sai Cheong Yip" w:date="2018-12-17T16:13:00Z">
              <w:r>
                <w:rPr>
                  <w:rFonts w:hint="eastAsia"/>
                </w:rPr>
                <w:t>D</w:t>
              </w:r>
              <w:r>
                <w:t>escription</w:t>
              </w:r>
            </w:ins>
          </w:p>
        </w:tc>
      </w:tr>
      <w:tr w:rsidR="00344D12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42" w:author="Sai Cheong Yip" w:date="2018-12-17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Pr="00B33B67" w:rsidRDefault="00344D12" w:rsidP="00DA6C52">
            <w:pPr>
              <w:rPr>
                <w:ins w:id="943" w:author="Sai Cheong Yip" w:date="2018-12-17T16:13:00Z"/>
                <w:b w:val="0"/>
                <w:sz w:val="20"/>
                <w:szCs w:val="20"/>
              </w:rPr>
            </w:pPr>
            <w:ins w:id="944" w:author="Sai Cheong Yip" w:date="2018-12-17T16:14:00Z">
              <w:r>
                <w:rPr>
                  <w:rFonts w:hint="eastAsia"/>
                  <w:b w:val="0"/>
                  <w:sz w:val="20"/>
                  <w:szCs w:val="20"/>
                </w:rPr>
                <w:t>U</w:t>
              </w:r>
              <w:r>
                <w:rPr>
                  <w:b w:val="0"/>
                  <w:sz w:val="20"/>
                  <w:szCs w:val="20"/>
                </w:rPr>
                <w:t>pload</w:t>
              </w:r>
            </w:ins>
          </w:p>
        </w:tc>
        <w:tc>
          <w:tcPr>
            <w:tcW w:w="7614" w:type="dxa"/>
          </w:tcPr>
          <w:p w:rsidR="00344D12" w:rsidRDefault="00344D12" w:rsidP="00344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45" w:author="Sai Cheong Yip" w:date="2018-12-17T16:18:00Z"/>
                <w:sz w:val="20"/>
                <w:szCs w:val="20"/>
              </w:rPr>
            </w:pPr>
            <w:ins w:id="946" w:author="Sai Cheong Yip" w:date="2018-12-17T16:15:00Z">
              <w:r>
                <w:rPr>
                  <w:rFonts w:hint="eastAsia"/>
                  <w:sz w:val="20"/>
                  <w:szCs w:val="20"/>
                </w:rPr>
                <w:t>A</w:t>
              </w:r>
              <w:r>
                <w:rPr>
                  <w:sz w:val="20"/>
                  <w:szCs w:val="20"/>
                </w:rPr>
                <w:t>fter payroll officer re</w:t>
              </w:r>
            </w:ins>
            <w:ins w:id="947" w:author="Sai Cheong Yip" w:date="2018-12-17T16:16:00Z">
              <w:r>
                <w:rPr>
                  <w:sz w:val="20"/>
                  <w:szCs w:val="20"/>
                </w:rPr>
                <w:t xml:space="preserve">ady the attendance template, </w:t>
              </w:r>
              <w:r w:rsidR="00205DAE">
                <w:rPr>
                  <w:sz w:val="20"/>
                  <w:szCs w:val="20"/>
                </w:rPr>
                <w:t xml:space="preserve">they can click the </w:t>
              </w:r>
            </w:ins>
            <w:ins w:id="948" w:author="Sai Cheong Yip" w:date="2018-12-17T16:17:00Z">
              <w:r w:rsidR="00205DAE">
                <w:rPr>
                  <w:sz w:val="20"/>
                  <w:szCs w:val="20"/>
                </w:rPr>
                <w:t xml:space="preserve">upload button to upload record to system, and system will process </w:t>
              </w:r>
            </w:ins>
            <w:ins w:id="949" w:author="Sai Cheong Yip" w:date="2018-12-17T16:18:00Z">
              <w:r w:rsidR="00205DAE">
                <w:rPr>
                  <w:sz w:val="20"/>
                  <w:szCs w:val="20"/>
                </w:rPr>
                <w:t>validation to make sure all record corrects.</w:t>
              </w:r>
            </w:ins>
          </w:p>
          <w:p w:rsidR="00205DAE" w:rsidRPr="00344D12" w:rsidRDefault="00205DAE" w:rsidP="00344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0" w:author="Sai Cheong Yip" w:date="2018-12-17T16:13:00Z"/>
                <w:rFonts w:hint="eastAsia"/>
                <w:sz w:val="20"/>
                <w:szCs w:val="20"/>
                <w:rPrChange w:id="951" w:author="Sai Cheong Yip" w:date="2018-12-17T16:15:00Z">
                  <w:rPr>
                    <w:ins w:id="952" w:author="Sai Cheong Yip" w:date="2018-12-17T16:13:00Z"/>
                    <w:rFonts w:hint="eastAsia"/>
                  </w:rPr>
                </w:rPrChange>
              </w:rPr>
              <w:pPrChange w:id="953" w:author="Sai Cheong Yip" w:date="2018-12-17T16:15:00Z">
                <w:pPr>
                  <w:pStyle w:val="a3"/>
                  <w:numPr>
                    <w:numId w:val="14"/>
                  </w:numPr>
                  <w:ind w:leftChars="0"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54" w:author="Sai Cheong Yip" w:date="2018-12-17T16:18:00Z">
              <w:r>
                <w:rPr>
                  <w:rFonts w:hint="eastAsia"/>
                  <w:sz w:val="20"/>
                  <w:szCs w:val="20"/>
                </w:rPr>
                <w:t>I</w:t>
              </w:r>
              <w:r>
                <w:rPr>
                  <w:sz w:val="20"/>
                  <w:szCs w:val="20"/>
                </w:rPr>
                <w:t xml:space="preserve">f record failed in validation, system will pop a new dialog to </w:t>
              </w:r>
            </w:ins>
            <w:ins w:id="955" w:author="Sai Cheong Yip" w:date="2018-12-17T16:20:00Z">
              <w:r>
                <w:rPr>
                  <w:sz w:val="20"/>
                  <w:szCs w:val="20"/>
                </w:rPr>
                <w:t xml:space="preserve">show the error message. If record </w:t>
              </w:r>
            </w:ins>
            <w:ins w:id="956" w:author="Sai Cheong Yip" w:date="2018-12-17T16:21:00Z">
              <w:r>
                <w:rPr>
                  <w:sz w:val="20"/>
                  <w:szCs w:val="20"/>
                </w:rPr>
                <w:t>passed the validation, record will auto save as system.</w:t>
              </w:r>
            </w:ins>
          </w:p>
        </w:tc>
      </w:tr>
      <w:tr w:rsidR="00344D12" w:rsidTr="00DA6C52">
        <w:trPr>
          <w:ins w:id="957" w:author="Sai Cheong Yip" w:date="2018-12-17T16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Pr="00B33B67" w:rsidRDefault="00344D12" w:rsidP="00DA6C52">
            <w:pPr>
              <w:rPr>
                <w:ins w:id="958" w:author="Sai Cheong Yip" w:date="2018-12-17T16:13:00Z"/>
                <w:b w:val="0"/>
                <w:sz w:val="20"/>
                <w:szCs w:val="20"/>
              </w:rPr>
            </w:pPr>
            <w:ins w:id="959" w:author="Sai Cheong Yip" w:date="2018-12-17T16:14:00Z">
              <w:r>
                <w:rPr>
                  <w:rFonts w:hint="eastAsia"/>
                  <w:b w:val="0"/>
                  <w:sz w:val="20"/>
                  <w:szCs w:val="20"/>
                </w:rPr>
                <w:t>C</w:t>
              </w:r>
              <w:r>
                <w:rPr>
                  <w:b w:val="0"/>
                  <w:sz w:val="20"/>
                  <w:szCs w:val="20"/>
                </w:rPr>
                <w:t>OA</w:t>
              </w:r>
            </w:ins>
          </w:p>
        </w:tc>
        <w:tc>
          <w:tcPr>
            <w:tcW w:w="7614" w:type="dxa"/>
          </w:tcPr>
          <w:p w:rsidR="00344D12" w:rsidRPr="001E184F" w:rsidRDefault="00383C63" w:rsidP="00DA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0" w:author="Sai Cheong Yip" w:date="2018-12-17T16:13:00Z"/>
                <w:rFonts w:hint="eastAsia"/>
                <w:sz w:val="20"/>
                <w:szCs w:val="20"/>
              </w:rPr>
            </w:pPr>
            <w:ins w:id="961" w:author="Sai Cheong Yip" w:date="2018-12-17T16:26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>how/hide the details of COA.</w:t>
              </w:r>
            </w:ins>
          </w:p>
        </w:tc>
      </w:tr>
      <w:tr w:rsidR="00344D12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62" w:author="Sai Cheong Yip" w:date="2018-12-17T16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Default="00344D12" w:rsidP="00DA6C52">
            <w:pPr>
              <w:rPr>
                <w:ins w:id="963" w:author="Sai Cheong Yip" w:date="2018-12-17T16:14:00Z"/>
                <w:rFonts w:hint="eastAsia"/>
                <w:b w:val="0"/>
                <w:sz w:val="20"/>
                <w:szCs w:val="20"/>
              </w:rPr>
            </w:pPr>
            <w:ins w:id="964" w:author="Sai Cheong Yip" w:date="2018-12-17T16:14:00Z">
              <w:r>
                <w:rPr>
                  <w:rFonts w:hint="eastAsia"/>
                  <w:b w:val="0"/>
                  <w:sz w:val="20"/>
                  <w:szCs w:val="20"/>
                </w:rPr>
                <w:t>D</w:t>
              </w:r>
              <w:r>
                <w:rPr>
                  <w:b w:val="0"/>
                  <w:sz w:val="20"/>
                  <w:szCs w:val="20"/>
                </w:rPr>
                <w:t>ate</w:t>
              </w:r>
            </w:ins>
          </w:p>
        </w:tc>
        <w:tc>
          <w:tcPr>
            <w:tcW w:w="7614" w:type="dxa"/>
          </w:tcPr>
          <w:p w:rsidR="00344D12" w:rsidRPr="001E184F" w:rsidRDefault="00383C63" w:rsidP="00DA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65" w:author="Sai Cheong Yip" w:date="2018-12-17T16:14:00Z"/>
                <w:sz w:val="20"/>
                <w:szCs w:val="20"/>
              </w:rPr>
            </w:pPr>
            <w:ins w:id="966" w:author="Sai Cheong Yip" w:date="2018-12-17T16:26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 xml:space="preserve">how/hide the details of </w:t>
              </w:r>
            </w:ins>
            <w:ins w:id="967" w:author="Sai Cheong Yip" w:date="2018-12-17T16:27:00Z">
              <w:r w:rsidR="00044621">
                <w:rPr>
                  <w:sz w:val="20"/>
                  <w:szCs w:val="20"/>
                </w:rPr>
                <w:t>worked hour of each date.</w:t>
              </w:r>
            </w:ins>
          </w:p>
        </w:tc>
      </w:tr>
      <w:tr w:rsidR="00344D12" w:rsidTr="00DA6C52">
        <w:trPr>
          <w:ins w:id="968" w:author="Sai Cheong Yip" w:date="2018-12-17T16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Default="00344D12" w:rsidP="00DA6C52">
            <w:pPr>
              <w:rPr>
                <w:ins w:id="969" w:author="Sai Cheong Yip" w:date="2018-12-17T16:14:00Z"/>
                <w:rFonts w:hint="eastAsia"/>
                <w:b w:val="0"/>
                <w:sz w:val="20"/>
                <w:szCs w:val="20"/>
              </w:rPr>
            </w:pPr>
            <w:ins w:id="970" w:author="Sai Cheong Yip" w:date="2018-12-17T16:14:00Z">
              <w:r>
                <w:rPr>
                  <w:rFonts w:hint="eastAsia"/>
                  <w:b w:val="0"/>
                  <w:sz w:val="20"/>
                  <w:szCs w:val="20"/>
                </w:rPr>
                <w:t>E</w:t>
              </w:r>
              <w:r>
                <w:rPr>
                  <w:b w:val="0"/>
                  <w:sz w:val="20"/>
                  <w:szCs w:val="20"/>
                </w:rPr>
                <w:t>dit</w:t>
              </w:r>
            </w:ins>
          </w:p>
        </w:tc>
        <w:tc>
          <w:tcPr>
            <w:tcW w:w="7614" w:type="dxa"/>
          </w:tcPr>
          <w:p w:rsidR="00344D12" w:rsidRPr="001E184F" w:rsidRDefault="00044621" w:rsidP="00DA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1" w:author="Sai Cheong Yip" w:date="2018-12-17T16:14:00Z"/>
                <w:sz w:val="20"/>
                <w:szCs w:val="20"/>
              </w:rPr>
            </w:pPr>
            <w:ins w:id="972" w:author="Sai Cheong Yip" w:date="2018-12-17T16:31:00Z"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 xml:space="preserve">ownload the attendance template with existing record, </w:t>
              </w:r>
            </w:ins>
            <w:ins w:id="973" w:author="Sai Cheong Yip" w:date="2018-12-17T16:32:00Z">
              <w:r>
                <w:rPr>
                  <w:sz w:val="20"/>
                  <w:szCs w:val="20"/>
                </w:rPr>
                <w:t xml:space="preserve">payroll officer can base on </w:t>
              </w:r>
            </w:ins>
            <w:ins w:id="974" w:author="Sai Cheong Yip" w:date="2018-12-17T16:38:00Z">
              <w:r w:rsidR="00611D2D">
                <w:rPr>
                  <w:rFonts w:hint="eastAsia"/>
                  <w:sz w:val="20"/>
                  <w:szCs w:val="20"/>
                </w:rPr>
                <w:t>t</w:t>
              </w:r>
              <w:r w:rsidR="00611D2D">
                <w:rPr>
                  <w:sz w:val="20"/>
                  <w:szCs w:val="20"/>
                </w:rPr>
                <w:t>he template add, delete or modify record.</w:t>
              </w:r>
            </w:ins>
          </w:p>
        </w:tc>
      </w:tr>
      <w:tr w:rsidR="00344D12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75" w:author="Sai Cheong Yip" w:date="2018-12-17T16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44D12" w:rsidRDefault="00344D12" w:rsidP="00DA6C52">
            <w:pPr>
              <w:rPr>
                <w:ins w:id="976" w:author="Sai Cheong Yip" w:date="2018-12-17T16:14:00Z"/>
                <w:rFonts w:hint="eastAsia"/>
                <w:b w:val="0"/>
                <w:sz w:val="20"/>
                <w:szCs w:val="20"/>
              </w:rPr>
            </w:pPr>
            <w:ins w:id="977" w:author="Sai Cheong Yip" w:date="2018-12-17T16:14:00Z">
              <w:r>
                <w:rPr>
                  <w:rFonts w:hint="eastAsia"/>
                  <w:b w:val="0"/>
                  <w:sz w:val="20"/>
                  <w:szCs w:val="20"/>
                </w:rPr>
                <w:t>S</w:t>
              </w:r>
              <w:r>
                <w:rPr>
                  <w:b w:val="0"/>
                  <w:sz w:val="20"/>
                  <w:szCs w:val="20"/>
                </w:rPr>
                <w:t>ubmit</w:t>
              </w:r>
            </w:ins>
          </w:p>
        </w:tc>
        <w:tc>
          <w:tcPr>
            <w:tcW w:w="7614" w:type="dxa"/>
          </w:tcPr>
          <w:p w:rsidR="00344D12" w:rsidRPr="001E184F" w:rsidRDefault="00044621" w:rsidP="00DA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78" w:author="Sai Cheong Yip" w:date="2018-12-17T16:14:00Z"/>
                <w:sz w:val="20"/>
                <w:szCs w:val="20"/>
              </w:rPr>
            </w:pPr>
            <w:ins w:id="979" w:author="Sai Cheong Yip" w:date="2018-12-17T16:27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>ubmit the request to payroll manager. Once submitted the request, Upload</w:t>
              </w:r>
            </w:ins>
            <w:ins w:id="980" w:author="Sai Cheong Yip" w:date="2018-12-17T16:28:00Z">
              <w:r>
                <w:rPr>
                  <w:sz w:val="20"/>
                  <w:szCs w:val="20"/>
                </w:rPr>
                <w:t>, Edit and submit button will be disable, payroll officer allow view the request only.</w:t>
              </w:r>
            </w:ins>
          </w:p>
        </w:tc>
      </w:tr>
    </w:tbl>
    <w:p w:rsidR="00344D12" w:rsidRDefault="00344D12" w:rsidP="006A3B1D">
      <w:pPr>
        <w:rPr>
          <w:ins w:id="981" w:author="Sai Cheong Yip" w:date="2018-12-13T15:59:00Z"/>
          <w:rFonts w:hint="eastAsia"/>
        </w:rPr>
        <w:pPrChange w:id="982" w:author="Sai Cheong Yip" w:date="2018-12-17T15:56:00Z">
          <w:pPr>
            <w:pStyle w:val="1"/>
            <w:numPr>
              <w:numId w:val="6"/>
            </w:numPr>
            <w:ind w:left="720" w:hanging="720"/>
          </w:pPr>
        </w:pPrChange>
      </w:pPr>
    </w:p>
    <w:p w:rsidR="00FD45AB" w:rsidRDefault="00FD45AB">
      <w:pPr>
        <w:widowControl/>
        <w:rPr>
          <w:ins w:id="983" w:author="Sai Cheong Yip" w:date="2018-12-13T15:59:00Z"/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ins w:id="984" w:author="Sai Cheong Yip" w:date="2018-12-13T15:59:00Z">
        <w:r>
          <w:br w:type="page"/>
        </w:r>
      </w:ins>
    </w:p>
    <w:p w:rsidR="00D0205C" w:rsidDel="00FD45AB" w:rsidRDefault="00D0205C">
      <w:pPr>
        <w:widowControl/>
        <w:numPr>
          <w:ilvl w:val="0"/>
          <w:numId w:val="6"/>
        </w:numPr>
        <w:rPr>
          <w:del w:id="985" w:author="Sai Cheong Yip" w:date="2018-12-13T15:59:00Z"/>
        </w:rPr>
        <w:pPrChange w:id="986" w:author="Sai Cheong Yip" w:date="2018-12-14T14:17:00Z">
          <w:pPr>
            <w:widowControl/>
          </w:pPr>
        </w:pPrChange>
      </w:pPr>
      <w:bookmarkStart w:id="987" w:name="_Toc532831131"/>
      <w:bookmarkEnd w:id="987"/>
    </w:p>
    <w:p w:rsidR="00D0205C" w:rsidRDefault="00D0205C">
      <w:pPr>
        <w:pStyle w:val="1"/>
        <w:numPr>
          <w:ilvl w:val="0"/>
          <w:numId w:val="6"/>
        </w:numPr>
      </w:pPr>
      <w:del w:id="988" w:author="Sai Cheong Yip" w:date="2018-12-13T15:59:00Z">
        <w:r w:rsidDel="00FD45AB">
          <w:br w:type="page"/>
        </w:r>
      </w:del>
      <w:del w:id="989" w:author="Sai Cheong Yip" w:date="2018-12-13T16:56:00Z">
        <w:r w:rsidR="00B11AF5" w:rsidDel="005E1B30">
          <w:delText>Edit Claim request</w:delText>
        </w:r>
      </w:del>
      <w:bookmarkStart w:id="990" w:name="_Toc532831132"/>
      <w:ins w:id="991" w:author="Sai Cheong Yip" w:date="2018-12-13T16:56:00Z">
        <w:r w:rsidR="005E1B30">
          <w:t xml:space="preserve">Transfer to </w:t>
        </w:r>
      </w:ins>
      <w:ins w:id="992" w:author="Sai Cheong Yip" w:date="2018-12-13T16:57:00Z">
        <w:r w:rsidR="005E1B30">
          <w:t>HCM</w:t>
        </w:r>
      </w:ins>
      <w:bookmarkEnd w:id="990"/>
    </w:p>
    <w:p w:rsidR="00DD44FC" w:rsidRPr="009F3B9D" w:rsidRDefault="00936251">
      <w:pPr>
        <w:rPr>
          <w:szCs w:val="24"/>
          <w:rPrChange w:id="993" w:author="Sai Cheong Yip" w:date="2018-12-17T17:34:00Z">
            <w:rPr>
              <w:sz w:val="20"/>
              <w:szCs w:val="20"/>
            </w:rPr>
          </w:rPrChange>
        </w:rPr>
      </w:pPr>
      <w:r w:rsidRPr="009F3B9D">
        <w:rPr>
          <w:szCs w:val="24"/>
          <w:rPrChange w:id="994" w:author="Sai Cheong Yip" w:date="2018-12-17T17:34:00Z">
            <w:rPr>
              <w:sz w:val="20"/>
              <w:szCs w:val="20"/>
            </w:rPr>
          </w:rPrChange>
        </w:rPr>
        <w:t>This function</w:t>
      </w:r>
      <w:r w:rsidR="00ED0E39" w:rsidRPr="009F3B9D">
        <w:rPr>
          <w:szCs w:val="24"/>
          <w:rPrChange w:id="995" w:author="Sai Cheong Yip" w:date="2018-12-17T17:34:00Z">
            <w:rPr>
              <w:sz w:val="20"/>
              <w:szCs w:val="20"/>
            </w:rPr>
          </w:rPrChange>
        </w:rPr>
        <w:t xml:space="preserve"> </w:t>
      </w:r>
      <w:r w:rsidRPr="009F3B9D">
        <w:rPr>
          <w:szCs w:val="24"/>
          <w:rPrChange w:id="996" w:author="Sai Cheong Yip" w:date="2018-12-17T17:34:00Z">
            <w:rPr>
              <w:sz w:val="20"/>
              <w:szCs w:val="20"/>
            </w:rPr>
          </w:rPrChange>
        </w:rPr>
        <w:t xml:space="preserve">allows </w:t>
      </w:r>
      <w:del w:id="997" w:author="Sai Cheong Yip" w:date="2018-12-17T16:43:00Z">
        <w:r w:rsidRPr="009F3B9D" w:rsidDel="006936D2">
          <w:rPr>
            <w:szCs w:val="24"/>
            <w:rPrChange w:id="998" w:author="Sai Cheong Yip" w:date="2018-12-17T17:34:00Z">
              <w:rPr>
                <w:sz w:val="20"/>
                <w:szCs w:val="20"/>
              </w:rPr>
            </w:rPrChange>
          </w:rPr>
          <w:delText xml:space="preserve">user </w:delText>
        </w:r>
        <w:r w:rsidR="00ED0E39" w:rsidRPr="009F3B9D" w:rsidDel="006936D2">
          <w:rPr>
            <w:szCs w:val="24"/>
            <w:rPrChange w:id="999" w:author="Sai Cheong Yip" w:date="2018-12-17T17:34:00Z">
              <w:rPr>
                <w:sz w:val="20"/>
                <w:szCs w:val="20"/>
              </w:rPr>
            </w:rPrChange>
          </w:rPr>
          <w:delText xml:space="preserve">view claim request master record only, and user can </w:delText>
        </w:r>
        <w:r w:rsidRPr="009F3B9D" w:rsidDel="006936D2">
          <w:rPr>
            <w:szCs w:val="24"/>
            <w:rPrChange w:id="1000" w:author="Sai Cheong Yip" w:date="2018-12-17T17:34:00Z">
              <w:rPr>
                <w:sz w:val="20"/>
                <w:szCs w:val="20"/>
              </w:rPr>
            </w:rPrChange>
          </w:rPr>
          <w:delText>download/upload attendant template, enquiry/delete uploaded attendant</w:delText>
        </w:r>
        <w:r w:rsidR="00ED0E39" w:rsidRPr="009F3B9D" w:rsidDel="006936D2">
          <w:rPr>
            <w:szCs w:val="24"/>
            <w:rPrChange w:id="1001" w:author="Sai Cheong Yip" w:date="2018-12-17T17:34:00Z">
              <w:rPr>
                <w:sz w:val="20"/>
                <w:szCs w:val="20"/>
              </w:rPr>
            </w:rPrChange>
          </w:rPr>
          <w:delText xml:space="preserve"> record</w:delText>
        </w:r>
        <w:r w:rsidRPr="009F3B9D" w:rsidDel="006936D2">
          <w:rPr>
            <w:szCs w:val="24"/>
            <w:rPrChange w:id="1002" w:author="Sai Cheong Yip" w:date="2018-12-17T17:34:00Z">
              <w:rPr>
                <w:sz w:val="20"/>
                <w:szCs w:val="20"/>
              </w:rPr>
            </w:rPrChange>
          </w:rPr>
          <w:delText>.</w:delText>
        </w:r>
      </w:del>
      <w:ins w:id="1003" w:author="Sai Cheong Yip" w:date="2018-12-17T16:43:00Z">
        <w:r w:rsidR="006936D2" w:rsidRPr="009F3B9D">
          <w:rPr>
            <w:szCs w:val="24"/>
            <w:rPrChange w:id="1004" w:author="Sai Cheong Yip" w:date="2018-12-17T17:34:00Z">
              <w:rPr>
                <w:sz w:val="20"/>
                <w:szCs w:val="20"/>
              </w:rPr>
            </w:rPrChange>
          </w:rPr>
          <w:t xml:space="preserve">payroll manager to review submitted payment request, once checked no problem then transfer to HCM. Even record transfer to HCM, </w:t>
        </w:r>
      </w:ins>
      <w:ins w:id="1005" w:author="Sai Cheong Yip" w:date="2018-12-17T16:44:00Z">
        <w:r w:rsidR="006936D2" w:rsidRPr="009F3B9D">
          <w:rPr>
            <w:szCs w:val="24"/>
            <w:rPrChange w:id="1006" w:author="Sai Cheong Yip" w:date="2018-12-17T17:34:00Z">
              <w:rPr>
                <w:sz w:val="20"/>
                <w:szCs w:val="20"/>
              </w:rPr>
            </w:rPrChange>
          </w:rPr>
          <w:t xml:space="preserve">payroll manager also allows to rollback the record which still not process in HCM. </w:t>
        </w:r>
      </w:ins>
      <w:del w:id="1007" w:author="Sai Cheong Yip" w:date="2018-12-17T16:43:00Z">
        <w:r w:rsidR="00A740B4" w:rsidRPr="009F3B9D" w:rsidDel="006936D2">
          <w:rPr>
            <w:szCs w:val="24"/>
            <w:rPrChange w:id="1008" w:author="Sai Cheong Yip" w:date="2018-12-17T17:34:00Z">
              <w:rPr>
                <w:sz w:val="20"/>
                <w:szCs w:val="20"/>
              </w:rPr>
            </w:rPrChange>
          </w:rPr>
          <w:delText xml:space="preserve"> </w:delText>
        </w:r>
      </w:del>
    </w:p>
    <w:p w:rsidR="00C355A9" w:rsidRDefault="00C355A9">
      <w:pPr>
        <w:rPr>
          <w:sz w:val="20"/>
          <w:szCs w:val="20"/>
        </w:rPr>
      </w:pPr>
    </w:p>
    <w:p w:rsidR="00C355A9" w:rsidRPr="00E460F3" w:rsidRDefault="00F45B09">
      <w:pPr>
        <w:rPr>
          <w:sz w:val="20"/>
          <w:szCs w:val="20"/>
        </w:rPr>
      </w:pPr>
      <w:ins w:id="1009" w:author="Sai Cheong Yip" w:date="2018-12-17T16:58:00Z">
        <w:r>
          <w:rPr>
            <w:noProof/>
            <w:sz w:val="20"/>
            <w:szCs w:val="20"/>
          </w:rPr>
          <w:drawing>
            <wp:inline distT="0" distB="0" distL="0" distR="0">
              <wp:extent cx="6467475" cy="3438026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1691" cy="34402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010" w:author="Sai Cheong Yip" w:date="2018-12-17T16:42:00Z">
        <w:r w:rsidR="00C355A9" w:rsidDel="006936D2">
          <w:rPr>
            <w:rFonts w:hint="eastAsia"/>
            <w:noProof/>
            <w:sz w:val="20"/>
            <w:szCs w:val="20"/>
          </w:rPr>
          <w:drawing>
            <wp:inline distT="0" distB="0" distL="0" distR="0">
              <wp:extent cx="6176645" cy="2625090"/>
              <wp:effectExtent l="0" t="0" r="0" b="3810"/>
              <wp:docPr id="8" name="圖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6645" cy="262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ED0E39" w:rsidRPr="00ED0E39" w:rsidDel="006936D2" w:rsidRDefault="00ED0E39">
      <w:pPr>
        <w:rPr>
          <w:del w:id="1011" w:author="Sai Cheong Yip" w:date="2018-12-17T16:38:00Z"/>
        </w:rPr>
      </w:pPr>
    </w:p>
    <w:p w:rsidR="00ED0E39" w:rsidRPr="00E460F3" w:rsidDel="006936D2" w:rsidRDefault="00ED0E39" w:rsidP="00ED0E39">
      <w:pPr>
        <w:pStyle w:val="a3"/>
        <w:numPr>
          <w:ilvl w:val="0"/>
          <w:numId w:val="7"/>
        </w:numPr>
        <w:ind w:leftChars="0"/>
        <w:rPr>
          <w:del w:id="1012" w:author="Sai Cheong Yip" w:date="2018-12-17T16:38:00Z"/>
          <w:b/>
        </w:rPr>
      </w:pPr>
      <w:del w:id="1013" w:author="Sai Cheong Yip" w:date="2018-12-17T16:38:00Z">
        <w:r w:rsidRPr="00E460F3" w:rsidDel="006936D2">
          <w:rPr>
            <w:rFonts w:hint="eastAsia"/>
            <w:b/>
          </w:rPr>
          <w:delText>D</w:delText>
        </w:r>
        <w:r w:rsidRPr="00E460F3" w:rsidDel="006936D2">
          <w:rPr>
            <w:b/>
          </w:rPr>
          <w:delText>ownload Attendant Template</w:delText>
        </w:r>
      </w:del>
    </w:p>
    <w:p w:rsidR="00ED0E39" w:rsidRPr="00E460F3" w:rsidDel="006936D2" w:rsidRDefault="00ED0E39" w:rsidP="00ED0E39">
      <w:pPr>
        <w:pStyle w:val="a3"/>
        <w:numPr>
          <w:ilvl w:val="0"/>
          <w:numId w:val="9"/>
        </w:numPr>
        <w:ind w:leftChars="0"/>
        <w:rPr>
          <w:del w:id="1014" w:author="Sai Cheong Yip" w:date="2018-12-17T16:38:00Z"/>
          <w:sz w:val="20"/>
          <w:szCs w:val="20"/>
        </w:rPr>
      </w:pPr>
      <w:del w:id="1015" w:author="Sai Cheong Yip" w:date="2018-12-17T16:38:00Z">
        <w:r w:rsidRPr="00E460F3" w:rsidDel="006936D2">
          <w:rPr>
            <w:sz w:val="20"/>
            <w:szCs w:val="20"/>
          </w:rPr>
          <w:delText>“</w:delText>
        </w:r>
        <w:r w:rsidRPr="00E460F3" w:rsidDel="006936D2">
          <w:rPr>
            <w:b/>
            <w:sz w:val="20"/>
            <w:szCs w:val="20"/>
          </w:rPr>
          <w:delText>Download attendant template</w:delText>
        </w:r>
        <w:r w:rsidRPr="00E460F3" w:rsidDel="006936D2">
          <w:rPr>
            <w:sz w:val="20"/>
            <w:szCs w:val="20"/>
          </w:rPr>
          <w:delText>” will be available for user download the template of attendant. The template file will be a “xlsx” format. For the details of attendant template, please refer.</w:delText>
        </w:r>
      </w:del>
    </w:p>
    <w:p w:rsidR="00ED0E39" w:rsidDel="006936D2" w:rsidRDefault="00ED0E39" w:rsidP="00ED0E39">
      <w:pPr>
        <w:rPr>
          <w:del w:id="1016" w:author="Sai Cheong Yip" w:date="2018-12-17T16:38:00Z"/>
        </w:rPr>
      </w:pPr>
    </w:p>
    <w:p w:rsidR="00936251" w:rsidRPr="00E460F3" w:rsidDel="006936D2" w:rsidRDefault="00ED0E39" w:rsidP="00ED0E39">
      <w:pPr>
        <w:pStyle w:val="a3"/>
        <w:numPr>
          <w:ilvl w:val="0"/>
          <w:numId w:val="7"/>
        </w:numPr>
        <w:ind w:leftChars="0"/>
        <w:rPr>
          <w:del w:id="1017" w:author="Sai Cheong Yip" w:date="2018-12-17T16:38:00Z"/>
          <w:b/>
        </w:rPr>
      </w:pPr>
      <w:del w:id="1018" w:author="Sai Cheong Yip" w:date="2018-12-17T16:38:00Z">
        <w:r w:rsidRPr="00E460F3" w:rsidDel="006936D2">
          <w:rPr>
            <w:rFonts w:hint="eastAsia"/>
            <w:b/>
          </w:rPr>
          <w:delText>U</w:delText>
        </w:r>
        <w:r w:rsidRPr="00E460F3" w:rsidDel="006936D2">
          <w:rPr>
            <w:b/>
          </w:rPr>
          <w:delText xml:space="preserve">pload Attendant Template </w:delText>
        </w:r>
      </w:del>
    </w:p>
    <w:p w:rsidR="00936251" w:rsidDel="006936D2" w:rsidRDefault="00ED0E39" w:rsidP="00E460F3">
      <w:pPr>
        <w:pStyle w:val="a3"/>
        <w:numPr>
          <w:ilvl w:val="0"/>
          <w:numId w:val="9"/>
        </w:numPr>
        <w:ind w:leftChars="0"/>
        <w:rPr>
          <w:del w:id="1019" w:author="Sai Cheong Yip" w:date="2018-12-17T16:38:00Z"/>
          <w:sz w:val="20"/>
          <w:szCs w:val="20"/>
        </w:rPr>
      </w:pPr>
      <w:del w:id="1020" w:author="Sai Cheong Yip" w:date="2018-12-17T16:38:00Z">
        <w:r w:rsidRPr="00E460F3" w:rsidDel="006936D2">
          <w:rPr>
            <w:sz w:val="20"/>
            <w:szCs w:val="20"/>
          </w:rPr>
          <w:delText xml:space="preserve">When user upload the attendant template, </w:delText>
        </w:r>
        <w:r w:rsidR="00E460F3" w:rsidRPr="00E460F3" w:rsidDel="006936D2">
          <w:rPr>
            <w:sz w:val="20"/>
            <w:szCs w:val="20"/>
          </w:rPr>
          <w:delText xml:space="preserve">system will process the validation with the file (Validation please refer) and pop a dialog list the validation result. There are three types of the validation result, 1. </w:delText>
        </w:r>
        <w:r w:rsidR="00E460F3" w:rsidRPr="00E460F3" w:rsidDel="006936D2">
          <w:rPr>
            <w:b/>
            <w:sz w:val="20"/>
            <w:szCs w:val="20"/>
          </w:rPr>
          <w:delText>Passed</w:delText>
        </w:r>
        <w:r w:rsidR="00E460F3" w:rsidRPr="00E460F3" w:rsidDel="006936D2">
          <w:rPr>
            <w:sz w:val="20"/>
            <w:szCs w:val="20"/>
          </w:rPr>
          <w:delText xml:space="preserve">, 2. </w:delText>
        </w:r>
        <w:r w:rsidR="00E460F3" w:rsidRPr="00E460F3" w:rsidDel="006936D2">
          <w:rPr>
            <w:b/>
            <w:sz w:val="20"/>
            <w:szCs w:val="20"/>
          </w:rPr>
          <w:delText>Warning</w:delText>
        </w:r>
        <w:r w:rsidR="00E460F3" w:rsidRPr="00E460F3" w:rsidDel="006936D2">
          <w:rPr>
            <w:sz w:val="20"/>
            <w:szCs w:val="20"/>
          </w:rPr>
          <w:delText xml:space="preserve">, 3. </w:delText>
        </w:r>
        <w:r w:rsidR="00E460F3" w:rsidRPr="00E460F3" w:rsidDel="006936D2">
          <w:rPr>
            <w:b/>
            <w:sz w:val="20"/>
            <w:szCs w:val="20"/>
          </w:rPr>
          <w:delText>Error</w:delText>
        </w:r>
        <w:r w:rsidR="00E460F3" w:rsidRPr="00E460F3" w:rsidDel="006936D2">
          <w:rPr>
            <w:sz w:val="20"/>
            <w:szCs w:val="20"/>
          </w:rPr>
          <w:delText>. If the file has any record with “</w:delText>
        </w:r>
        <w:r w:rsidR="00E460F3" w:rsidRPr="00E460F3" w:rsidDel="006936D2">
          <w:rPr>
            <w:b/>
            <w:sz w:val="20"/>
            <w:szCs w:val="20"/>
          </w:rPr>
          <w:delText>Error</w:delText>
        </w:r>
        <w:r w:rsidR="00E460F3" w:rsidRPr="00E460F3" w:rsidDel="006936D2">
          <w:rPr>
            <w:sz w:val="20"/>
            <w:szCs w:val="20"/>
          </w:rPr>
          <w:delText>”, user need fix the problem in the file and then re-upload the file. If the file has record with “</w:delText>
        </w:r>
        <w:r w:rsidR="00E460F3" w:rsidRPr="00E460F3" w:rsidDel="006936D2">
          <w:rPr>
            <w:b/>
            <w:sz w:val="20"/>
            <w:szCs w:val="20"/>
          </w:rPr>
          <w:delText>Warning</w:delText>
        </w:r>
        <w:r w:rsidR="00E460F3" w:rsidRPr="00E460F3" w:rsidDel="006936D2">
          <w:rPr>
            <w:sz w:val="20"/>
            <w:szCs w:val="20"/>
          </w:rPr>
          <w:delText>”, system will pop a confirm dialog to do the double confirm before system accept the upload file record.</w:delText>
        </w:r>
        <w:r w:rsidR="00BE0E55" w:rsidDel="006936D2">
          <w:rPr>
            <w:sz w:val="20"/>
            <w:szCs w:val="20"/>
          </w:rPr>
          <w:delText xml:space="preserve"> </w:delText>
        </w:r>
      </w:del>
    </w:p>
    <w:p w:rsidR="005B74B2" w:rsidRPr="00E460F3" w:rsidDel="006936D2" w:rsidRDefault="005B74B2" w:rsidP="00E460F3">
      <w:pPr>
        <w:pStyle w:val="a3"/>
        <w:numPr>
          <w:ilvl w:val="0"/>
          <w:numId w:val="9"/>
        </w:numPr>
        <w:ind w:leftChars="0"/>
        <w:rPr>
          <w:del w:id="1021" w:author="Sai Cheong Yip" w:date="2018-12-17T16:38:00Z"/>
          <w:sz w:val="20"/>
          <w:szCs w:val="20"/>
        </w:rPr>
      </w:pPr>
      <w:del w:id="1022" w:author="Sai Cheong Yip" w:date="2018-12-17T16:38:00Z">
        <w:r w:rsidDel="006936D2">
          <w:rPr>
            <w:sz w:val="20"/>
            <w:szCs w:val="20"/>
          </w:rPr>
          <w:delText xml:space="preserve">If claim request already </w:delText>
        </w:r>
        <w:r w:rsidR="00516BA7" w:rsidDel="006936D2">
          <w:rPr>
            <w:sz w:val="20"/>
            <w:szCs w:val="20"/>
          </w:rPr>
          <w:delText>has</w:delText>
        </w:r>
        <w:r w:rsidDel="006936D2">
          <w:rPr>
            <w:sz w:val="20"/>
            <w:szCs w:val="20"/>
          </w:rPr>
          <w:delText xml:space="preserve"> attendant record, new upload record will override existing record.</w:delText>
        </w:r>
      </w:del>
    </w:p>
    <w:p w:rsidR="00936251" w:rsidDel="006936D2" w:rsidRDefault="00936251">
      <w:pPr>
        <w:rPr>
          <w:del w:id="1023" w:author="Sai Cheong Yip" w:date="2018-12-17T16:38:00Z"/>
        </w:rPr>
      </w:pPr>
    </w:p>
    <w:p w:rsidR="00936251" w:rsidRPr="006C00A3" w:rsidDel="006936D2" w:rsidRDefault="00E460F3" w:rsidP="00E460F3">
      <w:pPr>
        <w:pStyle w:val="a3"/>
        <w:numPr>
          <w:ilvl w:val="0"/>
          <w:numId w:val="7"/>
        </w:numPr>
        <w:ind w:leftChars="0"/>
        <w:rPr>
          <w:del w:id="1024" w:author="Sai Cheong Yip" w:date="2018-12-17T16:38:00Z"/>
          <w:b/>
        </w:rPr>
      </w:pPr>
      <w:del w:id="1025" w:author="Sai Cheong Yip" w:date="2018-12-17T16:38:00Z">
        <w:r w:rsidRPr="006C00A3" w:rsidDel="006936D2">
          <w:rPr>
            <w:rFonts w:hint="eastAsia"/>
            <w:b/>
          </w:rPr>
          <w:delText>E</w:delText>
        </w:r>
        <w:r w:rsidRPr="006C00A3" w:rsidDel="006936D2">
          <w:rPr>
            <w:b/>
          </w:rPr>
          <w:delText>nquiry uploaded Attendant record</w:delText>
        </w:r>
      </w:del>
    </w:p>
    <w:p w:rsidR="00E460F3" w:rsidRPr="00516BA7" w:rsidDel="006936D2" w:rsidRDefault="00E460F3" w:rsidP="00E460F3">
      <w:pPr>
        <w:pStyle w:val="a3"/>
        <w:numPr>
          <w:ilvl w:val="0"/>
          <w:numId w:val="9"/>
        </w:numPr>
        <w:ind w:leftChars="0"/>
        <w:rPr>
          <w:del w:id="1026" w:author="Sai Cheong Yip" w:date="2018-12-17T16:38:00Z"/>
          <w:sz w:val="20"/>
          <w:szCs w:val="20"/>
        </w:rPr>
      </w:pPr>
      <w:del w:id="1027" w:author="Sai Cheong Yip" w:date="2018-12-17T16:38:00Z">
        <w:r w:rsidRPr="00516BA7" w:rsidDel="006936D2">
          <w:rPr>
            <w:rFonts w:hint="eastAsia"/>
            <w:sz w:val="20"/>
            <w:szCs w:val="20"/>
          </w:rPr>
          <w:delText>A</w:delText>
        </w:r>
        <w:r w:rsidRPr="00516BA7" w:rsidDel="006936D2">
          <w:rPr>
            <w:sz w:val="20"/>
            <w:szCs w:val="20"/>
          </w:rPr>
          <w:delText>fter uploading successful, system would list a record in the data plane for user enquiry, but not allow user edit.</w:delText>
        </w:r>
      </w:del>
    </w:p>
    <w:p w:rsidR="00E460F3" w:rsidRPr="00E460F3" w:rsidDel="006936D2" w:rsidRDefault="00E460F3" w:rsidP="00E460F3">
      <w:pPr>
        <w:rPr>
          <w:del w:id="1028" w:author="Sai Cheong Yip" w:date="2018-12-17T16:38:00Z"/>
        </w:rPr>
      </w:pPr>
    </w:p>
    <w:p w:rsidR="008046D8" w:rsidRPr="00BE0E55" w:rsidDel="006936D2" w:rsidRDefault="00BE0E55" w:rsidP="00BE0E55">
      <w:pPr>
        <w:pStyle w:val="a3"/>
        <w:numPr>
          <w:ilvl w:val="0"/>
          <w:numId w:val="7"/>
        </w:numPr>
        <w:ind w:leftChars="0"/>
        <w:rPr>
          <w:del w:id="1029" w:author="Sai Cheong Yip" w:date="2018-12-17T16:38:00Z"/>
          <w:b/>
        </w:rPr>
      </w:pPr>
      <w:del w:id="1030" w:author="Sai Cheong Yip" w:date="2018-12-17T16:38:00Z">
        <w:r w:rsidRPr="00BE0E55" w:rsidDel="006936D2">
          <w:rPr>
            <w:rFonts w:hint="eastAsia"/>
            <w:b/>
          </w:rPr>
          <w:delText>D</w:delText>
        </w:r>
        <w:r w:rsidRPr="00BE0E55" w:rsidDel="006936D2">
          <w:rPr>
            <w:b/>
          </w:rPr>
          <w:delText>elete uploaded Attendant record</w:delText>
        </w:r>
      </w:del>
    </w:p>
    <w:p w:rsidR="00BE0E55" w:rsidDel="006936D2" w:rsidRDefault="00BE0E55" w:rsidP="00BE0E55">
      <w:pPr>
        <w:pStyle w:val="a3"/>
        <w:numPr>
          <w:ilvl w:val="0"/>
          <w:numId w:val="9"/>
        </w:numPr>
        <w:ind w:leftChars="0"/>
        <w:rPr>
          <w:del w:id="1031" w:author="Sai Cheong Yip" w:date="2018-12-17T16:38:00Z"/>
          <w:sz w:val="20"/>
          <w:szCs w:val="20"/>
        </w:rPr>
      </w:pPr>
      <w:del w:id="1032" w:author="Sai Cheong Yip" w:date="2018-12-17T16:38:00Z">
        <w:r w:rsidRPr="00516BA7" w:rsidDel="006936D2">
          <w:rPr>
            <w:rFonts w:hint="eastAsia"/>
            <w:sz w:val="20"/>
            <w:szCs w:val="20"/>
          </w:rPr>
          <w:delText>S</w:delText>
        </w:r>
        <w:r w:rsidRPr="00516BA7" w:rsidDel="006936D2">
          <w:rPr>
            <w:sz w:val="20"/>
            <w:szCs w:val="20"/>
          </w:rPr>
          <w:delText xml:space="preserve">ystem allow user to clear all uploaded record. </w:delText>
        </w:r>
      </w:del>
    </w:p>
    <w:p w:rsidR="00516BA7" w:rsidRDefault="00516BA7" w:rsidP="00516BA7">
      <w:pPr>
        <w:rPr>
          <w:sz w:val="20"/>
          <w:szCs w:val="20"/>
        </w:rPr>
      </w:pPr>
    </w:p>
    <w:p w:rsidR="00516BA7" w:rsidRPr="00D0205C" w:rsidRDefault="00516BA7" w:rsidP="00516BA7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Item</w:t>
      </w:r>
      <w:r>
        <w:rPr>
          <w:b/>
        </w:rPr>
        <w:t xml:space="preserve"> </w:t>
      </w:r>
      <w:del w:id="1033" w:author="Sai Cheong Yip" w:date="2018-12-17T17:04:00Z">
        <w:r w:rsidDel="00F45B09">
          <w:rPr>
            <w:b/>
          </w:rPr>
          <w:delText>(Master)</w:delText>
        </w:r>
      </w:del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  <w:tblPrChange w:id="1034" w:author="Sai Cheong Yip" w:date="2018-12-17T17:04:00Z">
          <w:tblPr>
            <w:tblStyle w:val="4-1"/>
            <w:tblW w:w="9781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2847"/>
        <w:gridCol w:w="6934"/>
        <w:tblGridChange w:id="1035">
          <w:tblGrid>
            <w:gridCol w:w="2847"/>
            <w:gridCol w:w="4252"/>
            <w:gridCol w:w="2682"/>
          </w:tblGrid>
        </w:tblGridChange>
      </w:tblGrid>
      <w:tr w:rsidR="00F45B09" w:rsidTr="00F45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1036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37" w:author="Sai Cheong Yip" w:date="2018-12-17T17:04:00Z">
              <w:tcPr>
                <w:tcW w:w="2847" w:type="dxa"/>
              </w:tcPr>
            </w:tcPrChange>
          </w:tcPr>
          <w:p w:rsidR="00F45B09" w:rsidRPr="00DA67E5" w:rsidRDefault="00F45B09" w:rsidP="00FD45AB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6934" w:type="dxa"/>
            <w:tcPrChange w:id="1038" w:author="Sai Cheong Yip" w:date="2018-12-17T17:04:00Z">
              <w:tcPr>
                <w:tcW w:w="4252" w:type="dxa"/>
              </w:tcPr>
            </w:tcPrChange>
          </w:tcPr>
          <w:p w:rsidR="00F45B09" w:rsidRPr="00DA67E5" w:rsidRDefault="00F45B09" w:rsidP="00FD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039" w:author="Sai Cheong Yip" w:date="2018-12-03T10:45:00Z"/>
          <w:trPrChange w:id="1040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41" w:author="Sai Cheong Yip" w:date="2018-12-17T17:04:00Z">
              <w:tcPr>
                <w:tcW w:w="2847" w:type="dxa"/>
              </w:tcPr>
            </w:tcPrChange>
          </w:tcPr>
          <w:p w:rsidR="00F45B09" w:rsidRPr="00F45B09" w:rsidRDefault="00F45B09" w:rsidP="00FD45A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042" w:author="Sai Cheong Yip" w:date="2018-12-03T10:45:00Z"/>
                <w:b w:val="0"/>
                <w:sz w:val="20"/>
                <w:szCs w:val="20"/>
                <w:rPrChange w:id="1043" w:author="Sai Cheong Yip" w:date="2018-12-17T17:05:00Z">
                  <w:rPr>
                    <w:ins w:id="1044" w:author="Sai Cheong Yip" w:date="2018-12-03T10:45:00Z"/>
                    <w:sz w:val="20"/>
                    <w:szCs w:val="20"/>
                  </w:rPr>
                </w:rPrChange>
              </w:rPr>
            </w:pPr>
            <w:ins w:id="1045" w:author="Sai Cheong Yip" w:date="2018-12-17T17:05:00Z">
              <w:r>
                <w:rPr>
                  <w:rFonts w:hint="eastAsia"/>
                  <w:b w:val="0"/>
                  <w:sz w:val="20"/>
                  <w:szCs w:val="20"/>
                </w:rPr>
                <w:t>P</w:t>
              </w:r>
              <w:r>
                <w:rPr>
                  <w:b w:val="0"/>
                  <w:sz w:val="20"/>
                  <w:szCs w:val="20"/>
                </w:rPr>
                <w:t>ayment ID</w:t>
              </w:r>
            </w:ins>
          </w:p>
        </w:tc>
        <w:tc>
          <w:tcPr>
            <w:tcW w:w="6934" w:type="dxa"/>
            <w:tcPrChange w:id="1046" w:author="Sai Cheong Yip" w:date="2018-12-17T17:04:00Z">
              <w:tcPr>
                <w:tcW w:w="4252" w:type="dxa"/>
              </w:tcPr>
            </w:tcPrChange>
          </w:tcPr>
          <w:p w:rsidR="00F45B09" w:rsidRDefault="00400FBA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47" w:author="Sai Cheong Yip" w:date="2018-12-03T10:45:00Z"/>
                <w:sz w:val="20"/>
                <w:szCs w:val="20"/>
              </w:rPr>
            </w:pPr>
            <w:ins w:id="1048" w:author="Sai Cheong Yip" w:date="2018-12-17T17:11:00Z">
              <w:r>
                <w:rPr>
                  <w:sz w:val="20"/>
                  <w:szCs w:val="20"/>
                </w:rPr>
                <w:t>Payment ID of record</w:t>
              </w:r>
            </w:ins>
          </w:p>
        </w:tc>
      </w:tr>
      <w:tr w:rsidR="00F45B09" w:rsidTr="00F45B09">
        <w:trPr>
          <w:ins w:id="1049" w:author="Sai Cheong Yip" w:date="2018-12-03T10:45:00Z"/>
          <w:trPrChange w:id="1050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51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rPr>
                <w:ins w:id="1052" w:author="Sai Cheong Yip" w:date="2018-12-03T10:45:00Z"/>
                <w:sz w:val="20"/>
                <w:szCs w:val="20"/>
              </w:rPr>
            </w:pPr>
            <w:ins w:id="1053" w:author="Sai Cheong Yip" w:date="2018-12-17T17:05:00Z">
              <w:r>
                <w:rPr>
                  <w:b w:val="0"/>
                  <w:sz w:val="20"/>
                  <w:szCs w:val="20"/>
                </w:rPr>
                <w:t>Project Name/No.</w:t>
              </w:r>
            </w:ins>
          </w:p>
        </w:tc>
        <w:tc>
          <w:tcPr>
            <w:tcW w:w="6934" w:type="dxa"/>
            <w:tcPrChange w:id="1054" w:author="Sai Cheong Yip" w:date="2018-12-17T17:04:00Z">
              <w:tcPr>
                <w:tcW w:w="4252" w:type="dxa"/>
              </w:tcPr>
            </w:tcPrChange>
          </w:tcPr>
          <w:p w:rsidR="00F45B09" w:rsidRDefault="00400FBA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5" w:author="Sai Cheong Yip" w:date="2018-12-03T10:45:00Z"/>
                <w:sz w:val="20"/>
                <w:szCs w:val="20"/>
              </w:rPr>
            </w:pPr>
            <w:ins w:id="1056" w:author="Sai Cheong Yip" w:date="2018-12-17T17:11:00Z">
              <w:r>
                <w:rPr>
                  <w:sz w:val="20"/>
                  <w:szCs w:val="20"/>
                </w:rPr>
                <w:t>Project Name/No. of record</w:t>
              </w:r>
            </w:ins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057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58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del w:id="1059" w:author="Sai Cheong Yip" w:date="2018-12-17T17:05:00Z">
              <w:r w:rsidRPr="00B63815" w:rsidDel="00F45B09">
                <w:rPr>
                  <w:b w:val="0"/>
                  <w:sz w:val="20"/>
                  <w:szCs w:val="20"/>
                </w:rPr>
                <w:delText>Project/ No.</w:delText>
              </w:r>
            </w:del>
            <w:ins w:id="1060" w:author="Sai Cheong Yip" w:date="2018-12-17T17:05:00Z">
              <w:r>
                <w:rPr>
                  <w:b w:val="0"/>
                  <w:sz w:val="20"/>
                  <w:szCs w:val="20"/>
                </w:rPr>
                <w:t xml:space="preserve">Hospital/Department </w:t>
              </w:r>
            </w:ins>
          </w:p>
        </w:tc>
        <w:tc>
          <w:tcPr>
            <w:tcW w:w="6934" w:type="dxa"/>
            <w:tcPrChange w:id="1061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062" w:author="Sai Cheong Yip" w:date="2018-12-17T17:11:00Z">
              <w:r w:rsidDel="00400FBA">
                <w:rPr>
                  <w:sz w:val="20"/>
                  <w:szCs w:val="20"/>
                </w:rPr>
                <w:delText>Project of request</w:delText>
              </w:r>
            </w:del>
            <w:ins w:id="1063" w:author="Sai Cheong Yip" w:date="2018-12-17T17:11:00Z">
              <w:r w:rsidR="00400FBA">
                <w:rPr>
                  <w:sz w:val="20"/>
                  <w:szCs w:val="20"/>
                </w:rPr>
                <w:t>Hospital/Department of record</w:t>
              </w:r>
            </w:ins>
          </w:p>
        </w:tc>
      </w:tr>
      <w:tr w:rsidR="00F45B09" w:rsidDel="00852399" w:rsidTr="00F45B09">
        <w:trPr>
          <w:del w:id="1064" w:author="Sai Cheong Yip" w:date="2018-12-03T10:45:00Z"/>
          <w:trPrChange w:id="1065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66" w:author="Sai Cheong Yip" w:date="2018-12-17T17:04:00Z">
              <w:tcPr>
                <w:tcW w:w="2847" w:type="dxa"/>
              </w:tcPr>
            </w:tcPrChange>
          </w:tcPr>
          <w:p w:rsidR="00F45B09" w:rsidRPr="00B63815" w:rsidDel="00852399" w:rsidRDefault="00F45B09" w:rsidP="00852399">
            <w:pPr>
              <w:rPr>
                <w:del w:id="1067" w:author="Sai Cheong Yip" w:date="2018-12-03T10:45:00Z"/>
                <w:b w:val="0"/>
                <w:sz w:val="20"/>
                <w:szCs w:val="20"/>
              </w:rPr>
            </w:pPr>
            <w:del w:id="1068" w:author="Sai Cheong Yip" w:date="2018-12-03T10:45:00Z">
              <w:r w:rsidRPr="00B63815" w:rsidDel="00852399">
                <w:rPr>
                  <w:rFonts w:hint="eastAsia"/>
                  <w:b w:val="0"/>
                  <w:sz w:val="20"/>
                  <w:szCs w:val="20"/>
                </w:rPr>
                <w:delText>H</w:delText>
              </w:r>
              <w:r w:rsidRPr="00B63815" w:rsidDel="00852399">
                <w:rPr>
                  <w:b w:val="0"/>
                  <w:sz w:val="20"/>
                  <w:szCs w:val="20"/>
                </w:rPr>
                <w:delText xml:space="preserve">ospital / Department </w:delText>
              </w:r>
            </w:del>
          </w:p>
        </w:tc>
        <w:tc>
          <w:tcPr>
            <w:tcW w:w="6934" w:type="dxa"/>
            <w:tcPrChange w:id="1069" w:author="Sai Cheong Yip" w:date="2018-12-17T17:04:00Z">
              <w:tcPr>
                <w:tcW w:w="4252" w:type="dxa"/>
              </w:tcPr>
            </w:tcPrChange>
          </w:tcPr>
          <w:p w:rsidR="00F45B09" w:rsidRPr="00B63815" w:rsidDel="00852399" w:rsidRDefault="00F45B0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0" w:author="Sai Cheong Yip" w:date="2018-12-03T10:45:00Z"/>
                <w:sz w:val="20"/>
                <w:szCs w:val="20"/>
              </w:rPr>
            </w:pPr>
            <w:del w:id="1071" w:author="Sai Cheong Yip" w:date="2018-12-03T10:45:00Z">
              <w:r w:rsidRPr="00B63815" w:rsidDel="00852399">
                <w:rPr>
                  <w:rFonts w:hint="eastAsia"/>
                  <w:sz w:val="20"/>
                  <w:szCs w:val="20"/>
                </w:rPr>
                <w:delText>H</w:delText>
              </w:r>
              <w:r w:rsidRPr="00B63815" w:rsidDel="00852399">
                <w:rPr>
                  <w:sz w:val="20"/>
                  <w:szCs w:val="20"/>
                </w:rPr>
                <w:delText>ospital/Department of the project</w:delText>
              </w:r>
            </w:del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072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73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hint="eastAsia"/>
                <w:b w:val="0"/>
                <w:sz w:val="20"/>
                <w:szCs w:val="20"/>
              </w:rPr>
            </w:pPr>
            <w:del w:id="1074" w:author="Sai Cheong Yip" w:date="2018-12-17T17:05:00Z">
              <w:r w:rsidRPr="00B63815" w:rsidDel="00F45B09">
                <w:rPr>
                  <w:rFonts w:hint="eastAsia"/>
                  <w:b w:val="0"/>
                  <w:sz w:val="20"/>
                  <w:szCs w:val="20"/>
                </w:rPr>
                <w:delText>W</w:delText>
              </w:r>
              <w:r w:rsidRPr="00B63815" w:rsidDel="00F45B09">
                <w:rPr>
                  <w:b w:val="0"/>
                  <w:sz w:val="20"/>
                  <w:szCs w:val="20"/>
                </w:rPr>
                <w:delText>ork Location</w:delText>
              </w:r>
            </w:del>
            <w:ins w:id="1075" w:author="Sai Cheong Yip" w:date="2018-12-17T17:05:00Z">
              <w:r>
                <w:rPr>
                  <w:b w:val="0"/>
                  <w:sz w:val="20"/>
                  <w:szCs w:val="20"/>
                </w:rPr>
                <w:t>Job(s)</w:t>
              </w:r>
            </w:ins>
          </w:p>
        </w:tc>
        <w:tc>
          <w:tcPr>
            <w:tcW w:w="6934" w:type="dxa"/>
            <w:tcPrChange w:id="1076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077" w:author="Sai Cheong Yip" w:date="2018-12-17T17:11:00Z">
              <w:r w:rsidRPr="00B63815" w:rsidDel="00400FBA">
                <w:rPr>
                  <w:rFonts w:hint="eastAsia"/>
                  <w:sz w:val="20"/>
                  <w:szCs w:val="20"/>
                </w:rPr>
                <w:delText>W</w:delText>
              </w:r>
              <w:r w:rsidRPr="00B63815" w:rsidDel="00400FBA">
                <w:rPr>
                  <w:sz w:val="20"/>
                  <w:szCs w:val="20"/>
                </w:rPr>
                <w:delText>ork Location of the project</w:delText>
              </w:r>
            </w:del>
            <w:ins w:id="1078" w:author="Sai Cheong Yip" w:date="2018-12-17T17:11:00Z">
              <w:r w:rsidR="00400FBA">
                <w:rPr>
                  <w:sz w:val="20"/>
                  <w:szCs w:val="20"/>
                </w:rPr>
                <w:t>Job(s) of record</w:t>
              </w:r>
            </w:ins>
          </w:p>
        </w:tc>
      </w:tr>
      <w:tr w:rsidR="00F45B09" w:rsidTr="00F45B09">
        <w:trPr>
          <w:trPrChange w:id="1079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80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rPr>
                <w:b w:val="0"/>
                <w:sz w:val="20"/>
                <w:szCs w:val="20"/>
              </w:rPr>
            </w:pPr>
            <w:del w:id="1081" w:author="Sai Cheong Yip" w:date="2018-12-17T17:05:00Z">
              <w:r w:rsidRPr="00B63815" w:rsidDel="00F45B09">
                <w:rPr>
                  <w:rFonts w:hint="eastAsia"/>
                  <w:b w:val="0"/>
                  <w:sz w:val="20"/>
                  <w:szCs w:val="20"/>
                </w:rPr>
                <w:delText>J</w:delText>
              </w:r>
              <w:r w:rsidRPr="00B63815" w:rsidDel="00F45B09">
                <w:rPr>
                  <w:b w:val="0"/>
                  <w:sz w:val="20"/>
                  <w:szCs w:val="20"/>
                </w:rPr>
                <w:delText>ob(s)</w:delText>
              </w:r>
            </w:del>
            <w:ins w:id="1082" w:author="Sai Cheong Yip" w:date="2018-12-17T17:05:00Z">
              <w:r>
                <w:rPr>
                  <w:b w:val="0"/>
                  <w:sz w:val="20"/>
                  <w:szCs w:val="20"/>
                </w:rPr>
                <w:t>Pay Month</w:t>
              </w:r>
            </w:ins>
          </w:p>
        </w:tc>
        <w:tc>
          <w:tcPr>
            <w:tcW w:w="6934" w:type="dxa"/>
            <w:tcPrChange w:id="1083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084" w:author="Sai Cheong Yip" w:date="2018-12-17T17:12:00Z">
              <w:r w:rsidRPr="00B63815" w:rsidDel="00400FBA">
                <w:rPr>
                  <w:rFonts w:hint="eastAsia"/>
                  <w:sz w:val="20"/>
                  <w:szCs w:val="20"/>
                </w:rPr>
                <w:delText>J</w:delText>
              </w:r>
              <w:r w:rsidRPr="00B63815" w:rsidDel="00400FBA">
                <w:rPr>
                  <w:sz w:val="20"/>
                  <w:szCs w:val="20"/>
                </w:rPr>
                <w:delText>obs of the project</w:delText>
              </w:r>
            </w:del>
            <w:ins w:id="1085" w:author="Sai Cheong Yip" w:date="2018-12-17T17:12:00Z">
              <w:r w:rsidR="00400FBA">
                <w:rPr>
                  <w:sz w:val="20"/>
                  <w:szCs w:val="20"/>
                </w:rPr>
                <w:t>Pay month of record</w:t>
              </w:r>
            </w:ins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086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87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del w:id="1088" w:author="Sai Cheong Yip" w:date="2018-12-17T17:05:00Z">
              <w:r w:rsidRPr="00B63815" w:rsidDel="00F45B09">
                <w:rPr>
                  <w:rFonts w:hint="eastAsia"/>
                  <w:b w:val="0"/>
                  <w:sz w:val="20"/>
                  <w:szCs w:val="20"/>
                </w:rPr>
                <w:delText>P</w:delText>
              </w:r>
              <w:r w:rsidRPr="00B63815" w:rsidDel="00F45B09">
                <w:rPr>
                  <w:b w:val="0"/>
                  <w:sz w:val="20"/>
                  <w:szCs w:val="20"/>
                </w:rPr>
                <w:delText>roject Duration</w:delText>
              </w:r>
            </w:del>
            <w:ins w:id="1089" w:author="Sai Cheong Yip" w:date="2018-12-17T17:05:00Z">
              <w:r>
                <w:rPr>
                  <w:b w:val="0"/>
                  <w:sz w:val="20"/>
                  <w:szCs w:val="20"/>
                </w:rPr>
                <w:t>Status</w:t>
              </w:r>
            </w:ins>
          </w:p>
        </w:tc>
        <w:tc>
          <w:tcPr>
            <w:tcW w:w="6934" w:type="dxa"/>
            <w:tcPrChange w:id="1090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091" w:author="Sai Cheong Yip" w:date="2018-12-17T17:12:00Z">
              <w:r w:rsidRPr="00B63815" w:rsidDel="00400FBA">
                <w:rPr>
                  <w:sz w:val="20"/>
                  <w:szCs w:val="20"/>
                </w:rPr>
                <w:delText>Duration of project</w:delText>
              </w:r>
            </w:del>
            <w:ins w:id="1092" w:author="Sai Cheong Yip" w:date="2018-12-17T17:12:00Z">
              <w:r w:rsidR="00400FBA">
                <w:rPr>
                  <w:sz w:val="20"/>
                  <w:szCs w:val="20"/>
                </w:rPr>
                <w:t>Status of record</w:t>
              </w:r>
            </w:ins>
          </w:p>
        </w:tc>
      </w:tr>
      <w:tr w:rsidR="00F45B09" w:rsidTr="00F45B09">
        <w:trPr>
          <w:trPrChange w:id="1093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094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rPr>
                <w:b w:val="0"/>
                <w:sz w:val="20"/>
                <w:szCs w:val="20"/>
              </w:rPr>
            </w:pPr>
            <w:del w:id="1095" w:author="Sai Cheong Yip" w:date="2018-12-17T17:06:00Z">
              <w:r w:rsidRPr="00B63815" w:rsidDel="00F45B09">
                <w:rPr>
                  <w:b w:val="0"/>
                  <w:sz w:val="20"/>
                  <w:szCs w:val="20"/>
                </w:rPr>
                <w:delText>Pay month</w:delText>
              </w:r>
            </w:del>
            <w:ins w:id="1096" w:author="Sai Cheong Yip" w:date="2018-12-17T17:06:00Z">
              <w:r>
                <w:rPr>
                  <w:b w:val="0"/>
                  <w:sz w:val="20"/>
                  <w:szCs w:val="20"/>
                </w:rPr>
                <w:t xml:space="preserve">Approved </w:t>
              </w:r>
            </w:ins>
          </w:p>
        </w:tc>
        <w:tc>
          <w:tcPr>
            <w:tcW w:w="6934" w:type="dxa"/>
            <w:tcPrChange w:id="1097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098" w:author="Sai Cheong Yip" w:date="2018-12-17T17:12:00Z">
              <w:r w:rsidDel="00400FBA">
                <w:rPr>
                  <w:rFonts w:hint="eastAsia"/>
                  <w:sz w:val="20"/>
                  <w:szCs w:val="20"/>
                </w:rPr>
                <w:delText>P</w:delText>
              </w:r>
              <w:r w:rsidDel="00400FBA">
                <w:rPr>
                  <w:sz w:val="20"/>
                  <w:szCs w:val="20"/>
                </w:rPr>
                <w:delText>ay month of claim request</w:delText>
              </w:r>
            </w:del>
            <w:ins w:id="1099" w:author="Sai Cheong Yip" w:date="2018-12-17T17:12:00Z">
              <w:r w:rsidR="00400FBA">
                <w:rPr>
                  <w:sz w:val="20"/>
                  <w:szCs w:val="20"/>
                </w:rPr>
                <w:t xml:space="preserve">Sum of approved record of the request </w:t>
              </w:r>
            </w:ins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100" w:author="Sai Cheong Yip" w:date="2018-12-17T17:04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PrChange w:id="1101" w:author="Sai Cheong Yip" w:date="2018-12-17T17:04:00Z">
              <w:tcPr>
                <w:tcW w:w="2847" w:type="dxa"/>
              </w:tcPr>
            </w:tcPrChange>
          </w:tcPr>
          <w:p w:rsidR="00F45B09" w:rsidRPr="00B63815" w:rsidRDefault="00F45B09" w:rsidP="008523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del w:id="1102" w:author="Sai Cheong Yip" w:date="2018-12-17T17:06:00Z">
              <w:r w:rsidRPr="00B63815" w:rsidDel="00F45B09">
                <w:rPr>
                  <w:rFonts w:hint="eastAsia"/>
                  <w:b w:val="0"/>
                  <w:sz w:val="20"/>
                  <w:szCs w:val="20"/>
                </w:rPr>
                <w:delText>A</w:delText>
              </w:r>
              <w:r w:rsidRPr="00B63815" w:rsidDel="00F45B09">
                <w:rPr>
                  <w:b w:val="0"/>
                  <w:sz w:val="20"/>
                  <w:szCs w:val="20"/>
                </w:rPr>
                <w:delText>vailable work hours</w:delText>
              </w:r>
            </w:del>
            <w:ins w:id="1103" w:author="Sai Cheong Yip" w:date="2018-12-17T17:06:00Z">
              <w:r>
                <w:rPr>
                  <w:b w:val="0"/>
                  <w:sz w:val="20"/>
                  <w:szCs w:val="20"/>
                </w:rPr>
                <w:t>Transferred</w:t>
              </w:r>
            </w:ins>
          </w:p>
        </w:tc>
        <w:tc>
          <w:tcPr>
            <w:tcW w:w="6934" w:type="dxa"/>
            <w:tcPrChange w:id="1104" w:author="Sai Cheong Yip" w:date="2018-12-17T17:04:00Z">
              <w:tcPr>
                <w:tcW w:w="4252" w:type="dxa"/>
              </w:tcPr>
            </w:tcPrChange>
          </w:tcPr>
          <w:p w:rsidR="00F45B09" w:rsidRPr="00B63815" w:rsidRDefault="00F45B0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del w:id="1105" w:author="Sai Cheong Yip" w:date="2018-12-17T17:12:00Z">
              <w:r w:rsidDel="00400FBA">
                <w:rPr>
                  <w:rFonts w:hint="eastAsia"/>
                  <w:sz w:val="20"/>
                  <w:szCs w:val="20"/>
                </w:rPr>
                <w:delText>A</w:delText>
              </w:r>
              <w:r w:rsidDel="00400FBA">
                <w:rPr>
                  <w:sz w:val="20"/>
                  <w:szCs w:val="20"/>
                </w:rPr>
                <w:delText xml:space="preserve">vailable </w:delText>
              </w:r>
            </w:del>
            <w:ins w:id="1106" w:author="Sai Cheong Yip" w:date="2018-12-17T17:12:00Z">
              <w:r w:rsidR="00400FBA">
                <w:rPr>
                  <w:sz w:val="20"/>
                  <w:szCs w:val="20"/>
                </w:rPr>
                <w:t>Sum of transferred record of the request</w:t>
              </w:r>
              <w:r w:rsidR="00400FBA">
                <w:rPr>
                  <w:sz w:val="20"/>
                  <w:szCs w:val="20"/>
                </w:rPr>
                <w:t xml:space="preserve"> </w:t>
              </w:r>
            </w:ins>
            <w:del w:id="1107" w:author="Sai Cheong Yip" w:date="2018-12-17T17:12:00Z">
              <w:r w:rsidDel="00400FBA">
                <w:rPr>
                  <w:sz w:val="20"/>
                  <w:szCs w:val="20"/>
                </w:rPr>
                <w:delText>work hours of claim request</w:delText>
              </w:r>
            </w:del>
          </w:p>
        </w:tc>
      </w:tr>
      <w:tr w:rsidR="00F45B09" w:rsidTr="00F45B09">
        <w:trPr>
          <w:ins w:id="1108" w:author="Sai Cheong Yip" w:date="2018-12-17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F45B09" w:rsidRPr="00B63815" w:rsidDel="00F45B09" w:rsidRDefault="00F45B09" w:rsidP="00852399">
            <w:pPr>
              <w:rPr>
                <w:ins w:id="1109" w:author="Sai Cheong Yip" w:date="2018-12-17T17:06:00Z"/>
                <w:rFonts w:hint="eastAsia"/>
                <w:b w:val="0"/>
                <w:sz w:val="20"/>
                <w:szCs w:val="20"/>
              </w:rPr>
            </w:pPr>
            <w:ins w:id="1110" w:author="Sai Cheong Yip" w:date="2018-12-17T17:06:00Z">
              <w:r>
                <w:rPr>
                  <w:rFonts w:hint="eastAsia"/>
                  <w:b w:val="0"/>
                  <w:sz w:val="20"/>
                  <w:szCs w:val="20"/>
                </w:rPr>
                <w:t>O</w:t>
              </w:r>
              <w:r>
                <w:rPr>
                  <w:b w:val="0"/>
                  <w:sz w:val="20"/>
                  <w:szCs w:val="20"/>
                </w:rPr>
                <w:t>n-Hold</w:t>
              </w:r>
            </w:ins>
          </w:p>
        </w:tc>
        <w:tc>
          <w:tcPr>
            <w:tcW w:w="6934" w:type="dxa"/>
          </w:tcPr>
          <w:p w:rsidR="00F45B09" w:rsidRDefault="00400FBA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1" w:author="Sai Cheong Yip" w:date="2018-12-17T17:06:00Z"/>
                <w:rFonts w:hint="eastAsia"/>
                <w:sz w:val="20"/>
                <w:szCs w:val="20"/>
              </w:rPr>
            </w:pPr>
            <w:ins w:id="1112" w:author="Sai Cheong Yip" w:date="2018-12-17T17:12:00Z">
              <w:r>
                <w:rPr>
                  <w:rFonts w:hint="eastAsia"/>
                  <w:sz w:val="20"/>
                  <w:szCs w:val="20"/>
                </w:rPr>
                <w:t>S</w:t>
              </w:r>
              <w:r>
                <w:rPr>
                  <w:sz w:val="20"/>
                  <w:szCs w:val="20"/>
                </w:rPr>
                <w:t>um of O</w:t>
              </w:r>
            </w:ins>
            <w:ins w:id="1113" w:author="Sai Cheong Yip" w:date="2018-12-17T17:13:00Z">
              <w:r>
                <w:rPr>
                  <w:sz w:val="20"/>
                  <w:szCs w:val="20"/>
                </w:rPr>
                <w:t>n-Hold record of the request</w:t>
              </w:r>
            </w:ins>
          </w:p>
        </w:tc>
      </w:tr>
      <w:tr w:rsidR="00F45B09" w:rsidTr="00F4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14" w:author="Sai Cheong Yip" w:date="2018-12-17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F45B09" w:rsidRPr="00B63815" w:rsidDel="00F45B09" w:rsidRDefault="00F45B09" w:rsidP="00852399">
            <w:pPr>
              <w:rPr>
                <w:ins w:id="1115" w:author="Sai Cheong Yip" w:date="2018-12-17T17:06:00Z"/>
                <w:rFonts w:hint="eastAsia"/>
                <w:b w:val="0"/>
                <w:sz w:val="20"/>
                <w:szCs w:val="20"/>
              </w:rPr>
            </w:pPr>
            <w:ins w:id="1116" w:author="Sai Cheong Yip" w:date="2018-12-17T17:06:00Z">
              <w:r>
                <w:rPr>
                  <w:rFonts w:hint="eastAsia"/>
                  <w:b w:val="0"/>
                  <w:sz w:val="20"/>
                  <w:szCs w:val="20"/>
                </w:rPr>
                <w:t>A</w:t>
              </w:r>
              <w:r>
                <w:rPr>
                  <w:b w:val="0"/>
                  <w:sz w:val="20"/>
                  <w:szCs w:val="20"/>
                </w:rPr>
                <w:t>ction</w:t>
              </w:r>
            </w:ins>
          </w:p>
        </w:tc>
        <w:tc>
          <w:tcPr>
            <w:tcW w:w="6934" w:type="dxa"/>
          </w:tcPr>
          <w:p w:rsidR="00F45B09" w:rsidRDefault="00400FBA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17" w:author="Sai Cheong Yip" w:date="2018-12-17T17:06:00Z"/>
                <w:rFonts w:hint="eastAsia"/>
                <w:sz w:val="20"/>
                <w:szCs w:val="20"/>
              </w:rPr>
            </w:pPr>
            <w:ins w:id="1118" w:author="Sai Cheong Yip" w:date="2018-12-17T17:13:00Z">
              <w:r>
                <w:rPr>
                  <w:rFonts w:hint="eastAsia"/>
                  <w:sz w:val="20"/>
                  <w:szCs w:val="20"/>
                </w:rPr>
                <w:t>F</w:t>
              </w:r>
              <w:r>
                <w:rPr>
                  <w:sz w:val="20"/>
                  <w:szCs w:val="20"/>
                </w:rPr>
                <w:t>or payroll manager to transfer record to HCM or rollback record from HCM</w:t>
              </w:r>
            </w:ins>
          </w:p>
        </w:tc>
      </w:tr>
    </w:tbl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Del="00400FBA" w:rsidRDefault="00400FBA" w:rsidP="00516BA7">
      <w:pPr>
        <w:rPr>
          <w:del w:id="1119" w:author="Sai Cheong Yip" w:date="2018-12-17T17:14:00Z"/>
          <w:sz w:val="20"/>
          <w:szCs w:val="20"/>
        </w:rPr>
      </w:pPr>
      <w:bookmarkStart w:id="1120" w:name="_Toc532831133"/>
      <w:ins w:id="1121" w:author="Sai Cheong Yip" w:date="2018-12-17T17:14:00Z">
        <w:r>
          <w:lastRenderedPageBreak/>
          <w:t>3.1 Submit/Rollback</w:t>
        </w:r>
      </w:ins>
      <w:bookmarkEnd w:id="1120"/>
    </w:p>
    <w:p w:rsidR="00516BA7" w:rsidRDefault="00516BA7" w:rsidP="00400FBA">
      <w:pPr>
        <w:pStyle w:val="2"/>
        <w:rPr>
          <w:ins w:id="1122" w:author="Sai Cheong Yip" w:date="2018-12-17T17:14:00Z"/>
        </w:rPr>
      </w:pPr>
    </w:p>
    <w:p w:rsidR="008E071E" w:rsidRPr="008E071E" w:rsidRDefault="004C0DF2" w:rsidP="008E071E">
      <w:pPr>
        <w:rPr>
          <w:rFonts w:hint="eastAsia"/>
          <w:rPrChange w:id="1123" w:author="Sai Cheong Yip" w:date="2018-12-17T17:14:00Z">
            <w:rPr>
              <w:rFonts w:hint="eastAsia"/>
            </w:rPr>
          </w:rPrChange>
        </w:rPr>
        <w:pPrChange w:id="1124" w:author="Sai Cheong Yip" w:date="2018-12-17T17:14:00Z">
          <w:pPr/>
        </w:pPrChange>
      </w:pPr>
      <w:ins w:id="1125" w:author="Sai Cheong Yip" w:date="2018-12-17T17:18:00Z">
        <w:r>
          <w:t xml:space="preserve">After </w:t>
        </w:r>
      </w:ins>
      <w:ins w:id="1126" w:author="Sai Cheong Yip" w:date="2018-12-17T17:19:00Z">
        <w:r>
          <w:t>clicking</w:t>
        </w:r>
      </w:ins>
      <w:ins w:id="1127" w:author="Sai Cheong Yip" w:date="2018-12-17T17:18:00Z">
        <w:r>
          <w:t xml:space="preserve"> the action button, payroll manager can view the details of payment request. Once click the </w:t>
        </w:r>
      </w:ins>
      <w:ins w:id="1128" w:author="Sai Cheong Yip" w:date="2018-12-17T17:19:00Z">
        <w:r>
          <w:t xml:space="preserve">transfer button, all records of request will transfer to HCM, if there is any error return from </w:t>
        </w:r>
        <w:r w:rsidR="00537113">
          <w:t xml:space="preserve">HCM, system will pop a new dialog </w:t>
        </w:r>
      </w:ins>
      <w:ins w:id="1129" w:author="Sai Cheong Yip" w:date="2018-12-17T17:20:00Z">
        <w:r w:rsidR="00537113">
          <w:t>to list the problem, un-success record will accumulate the count of on-hold record, and the status will mark to</w:t>
        </w:r>
        <w:r w:rsidR="00537113" w:rsidRPr="00537113">
          <w:rPr>
            <w:szCs w:val="24"/>
            <w:rPrChange w:id="1130" w:author="Sai Cheong Yip" w:date="2018-12-17T17:21:00Z">
              <w:rPr/>
            </w:rPrChange>
          </w:rPr>
          <w:t xml:space="preserve"> </w:t>
        </w:r>
      </w:ins>
      <w:ins w:id="1131" w:author="Sai Cheong Yip" w:date="2018-12-17T17:21:00Z">
        <w:r w:rsidR="00537113" w:rsidRPr="00537113">
          <w:rPr>
            <w:szCs w:val="24"/>
            <w:rPrChange w:id="1132" w:author="Sai Cheong Yip" w:date="2018-12-17T17:21:00Z">
              <w:rPr>
                <w:sz w:val="20"/>
                <w:szCs w:val="20"/>
              </w:rPr>
            </w:rPrChange>
          </w:rPr>
          <w:t>Partially</w:t>
        </w:r>
        <w:r w:rsidR="00537113">
          <w:rPr>
            <w:szCs w:val="24"/>
          </w:rPr>
          <w:t xml:space="preserve"> Transferred. Payroll ma</w:t>
        </w:r>
      </w:ins>
      <w:ins w:id="1133" w:author="Sai Cheong Yip" w:date="2018-12-17T17:25:00Z">
        <w:r w:rsidR="00537113">
          <w:rPr>
            <w:szCs w:val="24"/>
          </w:rPr>
          <w:t>nager also allow to select record which still not process in HCM to rollback.</w:t>
        </w:r>
      </w:ins>
    </w:p>
    <w:p w:rsidR="00516BA7" w:rsidDel="00400FBA" w:rsidRDefault="00516BA7" w:rsidP="00516BA7">
      <w:pPr>
        <w:rPr>
          <w:del w:id="1134" w:author="Sai Cheong Yip" w:date="2018-12-17T17:13:00Z"/>
          <w:b/>
        </w:rPr>
      </w:pPr>
      <w:del w:id="1135" w:author="Sai Cheong Yip" w:date="2018-12-17T17:13:00Z">
        <w:r w:rsidRPr="00D0205C" w:rsidDel="00400FBA">
          <w:rPr>
            <w:rFonts w:hint="eastAsia"/>
            <w:b/>
          </w:rPr>
          <w:delText>S</w:delText>
        </w:r>
        <w:r w:rsidRPr="00D0205C" w:rsidDel="00400FBA">
          <w:rPr>
            <w:b/>
          </w:rPr>
          <w:delText>creen Item</w:delText>
        </w:r>
        <w:r w:rsidDel="00400FBA">
          <w:rPr>
            <w:b/>
          </w:rPr>
          <w:delText xml:space="preserve"> (Details)</w:delText>
        </w:r>
      </w:del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2"/>
        <w:gridCol w:w="5676"/>
        <w:gridCol w:w="2228"/>
      </w:tblGrid>
      <w:tr w:rsidR="00B62184" w:rsidDel="00400FBA" w:rsidTr="00B6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136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Del="00400FBA" w:rsidRDefault="00B62184" w:rsidP="00516BA7">
            <w:pPr>
              <w:rPr>
                <w:del w:id="1137" w:author="Sai Cheong Yip" w:date="2018-12-17T17:13:00Z"/>
              </w:rPr>
            </w:pPr>
            <w:del w:id="1138" w:author="Sai Cheong Yip" w:date="2018-12-17T17:13:00Z">
              <w:r w:rsidRPr="00267A15" w:rsidDel="00400FBA">
                <w:rPr>
                  <w:rFonts w:hint="eastAsia"/>
                </w:rPr>
                <w:delText>I</w:delText>
              </w:r>
              <w:r w:rsidRPr="00267A15" w:rsidDel="00400FBA">
                <w:delText>tems</w:delText>
              </w:r>
            </w:del>
          </w:p>
        </w:tc>
        <w:tc>
          <w:tcPr>
            <w:tcW w:w="5676" w:type="dxa"/>
          </w:tcPr>
          <w:p w:rsidR="00B62184" w:rsidRPr="00267A15" w:rsidDel="00400FBA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39" w:author="Sai Cheong Yip" w:date="2018-12-17T17:13:00Z"/>
              </w:rPr>
            </w:pPr>
            <w:del w:id="1140" w:author="Sai Cheong Yip" w:date="2018-12-17T17:13:00Z">
              <w:r w:rsidRPr="00267A15" w:rsidDel="00400FBA">
                <w:rPr>
                  <w:rFonts w:hint="eastAsia"/>
                </w:rPr>
                <w:delText>D</w:delText>
              </w:r>
              <w:r w:rsidRPr="00267A15" w:rsidDel="00400FBA">
                <w:delText>escription</w:delText>
              </w:r>
            </w:del>
          </w:p>
        </w:tc>
        <w:tc>
          <w:tcPr>
            <w:tcW w:w="2228" w:type="dxa"/>
          </w:tcPr>
          <w:p w:rsidR="00B62184" w:rsidRPr="00267A15" w:rsidDel="00400FBA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41" w:author="Sai Cheong Yip" w:date="2018-12-17T17:13:00Z"/>
              </w:rPr>
            </w:pPr>
            <w:del w:id="1142" w:author="Sai Cheong Yip" w:date="2018-12-17T17:13:00Z">
              <w:r w:rsidRPr="00267A15" w:rsidDel="00400FBA">
                <w:rPr>
                  <w:rFonts w:hint="eastAsia"/>
                </w:rPr>
                <w:delText>I</w:delText>
              </w:r>
              <w:r w:rsidRPr="00267A15" w:rsidDel="00400FBA">
                <w:delText>tem Type</w:delText>
              </w:r>
            </w:del>
          </w:p>
        </w:tc>
      </w:tr>
      <w:tr w:rsidR="00B62184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4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Del="00400FBA" w:rsidRDefault="00B62184" w:rsidP="00516BA7">
            <w:pPr>
              <w:rPr>
                <w:del w:id="1144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45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Checkbox</w:delText>
              </w:r>
            </w:del>
          </w:p>
        </w:tc>
        <w:tc>
          <w:tcPr>
            <w:tcW w:w="5676" w:type="dxa"/>
          </w:tcPr>
          <w:p w:rsidR="00B62184" w:rsidRPr="00267A15" w:rsidDel="00400FBA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6" w:author="Sai Cheong Yip" w:date="2018-12-17T17:13:00Z"/>
                <w:rFonts w:cstheme="minorHAnsi"/>
                <w:sz w:val="20"/>
                <w:szCs w:val="20"/>
              </w:rPr>
            </w:pPr>
            <w:del w:id="1147" w:author="Sai Cheong Yip" w:date="2018-12-17T17:13:00Z">
              <w:r w:rsidRPr="00267A15" w:rsidDel="00400FBA">
                <w:rPr>
                  <w:rFonts w:cstheme="minorHAnsi"/>
                  <w:sz w:val="20"/>
                  <w:szCs w:val="20"/>
                </w:rPr>
                <w:delText>For user select record to submit</w:delText>
              </w:r>
            </w:del>
          </w:p>
        </w:tc>
        <w:tc>
          <w:tcPr>
            <w:tcW w:w="2228" w:type="dxa"/>
          </w:tcPr>
          <w:p w:rsidR="00B62184" w:rsidRPr="00267A15" w:rsidDel="00400FBA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8" w:author="Sai Cheong Yip" w:date="2018-12-17T17:13:00Z"/>
                <w:rFonts w:cstheme="minorHAnsi"/>
                <w:sz w:val="20"/>
                <w:szCs w:val="20"/>
              </w:rPr>
            </w:pPr>
            <w:del w:id="1149" w:author="Sai Cheong Yip" w:date="2018-12-17T17:13:00Z">
              <w:r w:rsidRPr="00267A15" w:rsidDel="00400FBA">
                <w:rPr>
                  <w:rFonts w:cstheme="minorHAnsi"/>
                  <w:sz w:val="20"/>
                  <w:szCs w:val="20"/>
                </w:rPr>
                <w:delText>Checkbox</w:delText>
              </w:r>
            </w:del>
          </w:p>
        </w:tc>
      </w:tr>
      <w:tr w:rsidR="00B62184" w:rsidDel="00400FBA" w:rsidTr="00B62184">
        <w:trPr>
          <w:del w:id="1150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Del="00400FBA" w:rsidRDefault="00B62184" w:rsidP="00516BA7">
            <w:pPr>
              <w:rPr>
                <w:del w:id="1151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52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Status</w:delText>
              </w:r>
            </w:del>
          </w:p>
        </w:tc>
        <w:tc>
          <w:tcPr>
            <w:tcW w:w="5676" w:type="dxa"/>
          </w:tcPr>
          <w:p w:rsidR="00B62184" w:rsidRPr="00267A15" w:rsidDel="00400FBA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53" w:author="Sai Cheong Yip" w:date="2018-12-17T17:13:00Z"/>
                <w:rFonts w:cstheme="minorHAnsi"/>
                <w:sz w:val="20"/>
                <w:szCs w:val="20"/>
              </w:rPr>
            </w:pPr>
            <w:del w:id="1154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S</w:delText>
              </w:r>
              <w:r w:rsidDel="00400FBA">
                <w:rPr>
                  <w:rFonts w:cstheme="minorHAnsi"/>
                  <w:sz w:val="20"/>
                  <w:szCs w:val="20"/>
                </w:rPr>
                <w:delText xml:space="preserve"> = Submit, P = Pending Submit</w:delText>
              </w:r>
            </w:del>
          </w:p>
        </w:tc>
        <w:tc>
          <w:tcPr>
            <w:tcW w:w="2228" w:type="dxa"/>
          </w:tcPr>
          <w:p w:rsidR="00B62184" w:rsidRPr="00267A15" w:rsidDel="00400FBA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55" w:author="Sai Cheong Yip" w:date="2018-12-17T17:13:00Z"/>
                <w:rFonts w:cstheme="minorHAnsi"/>
                <w:sz w:val="20"/>
                <w:szCs w:val="20"/>
              </w:rPr>
            </w:pPr>
            <w:del w:id="1156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57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158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59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Cluster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60" w:author="Sai Cheong Yip" w:date="2018-12-17T17:13:00Z"/>
              </w:rPr>
            </w:pPr>
            <w:del w:id="1161" w:author="Sai Cheong Yip" w:date="2018-12-17T17:13:00Z">
              <w:r w:rsidRPr="000B0CA9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0B0CA9"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C84A5D" w:rsidRPr="00267A15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62" w:author="Sai Cheong Yip" w:date="2018-12-17T17:13:00Z"/>
                <w:rFonts w:cstheme="minorHAnsi"/>
                <w:sz w:val="20"/>
                <w:szCs w:val="20"/>
              </w:rPr>
            </w:pPr>
            <w:del w:id="1163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164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165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66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Hosp.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7" w:author="Sai Cheong Yip" w:date="2018-12-17T17:13:00Z"/>
              </w:rPr>
            </w:pPr>
            <w:del w:id="1168" w:author="Sai Cheong Yip" w:date="2018-12-17T17:13:00Z">
              <w:r w:rsidRPr="000B0CA9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0B0CA9"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9" w:author="Sai Cheong Yip" w:date="2018-12-17T17:13:00Z"/>
              </w:rPr>
            </w:pPr>
            <w:del w:id="1170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E92789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71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Del="00400FBA" w:rsidRDefault="00E92789" w:rsidP="00E92789">
            <w:pPr>
              <w:rPr>
                <w:del w:id="1172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73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Emp. No.</w:delText>
              </w:r>
            </w:del>
          </w:p>
        </w:tc>
        <w:tc>
          <w:tcPr>
            <w:tcW w:w="5676" w:type="dxa"/>
          </w:tcPr>
          <w:p w:rsidR="00E92789" w:rsidRPr="00267A15" w:rsidDel="00400FBA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74" w:author="Sai Cheong Yip" w:date="2018-12-17T17:13:00Z"/>
                <w:rFonts w:cstheme="minorHAnsi"/>
                <w:sz w:val="20"/>
                <w:szCs w:val="20"/>
              </w:rPr>
            </w:pPr>
            <w:del w:id="1175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E92789" w:rsidDel="00400FBA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76" w:author="Sai Cheong Yip" w:date="2018-12-17T17:13:00Z"/>
              </w:rPr>
            </w:pPr>
            <w:del w:id="1177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E92789" w:rsidDel="00400FBA" w:rsidTr="00B62184">
        <w:trPr>
          <w:del w:id="1178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Del="00400FBA" w:rsidRDefault="00E92789" w:rsidP="00E92789">
            <w:pPr>
              <w:rPr>
                <w:del w:id="1179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80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Assignment No.</w:delText>
              </w:r>
            </w:del>
          </w:p>
        </w:tc>
        <w:tc>
          <w:tcPr>
            <w:tcW w:w="5676" w:type="dxa"/>
          </w:tcPr>
          <w:p w:rsidR="00E92789" w:rsidRPr="00267A15" w:rsidDel="00400FBA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81" w:author="Sai Cheong Yip" w:date="2018-12-17T17:13:00Z"/>
                <w:rFonts w:cstheme="minorHAnsi"/>
                <w:sz w:val="20"/>
                <w:szCs w:val="20"/>
              </w:rPr>
            </w:pPr>
            <w:del w:id="1182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Del="00400FBA">
                <w:rPr>
                  <w:rFonts w:cstheme="minorHAnsi"/>
                  <w:sz w:val="20"/>
                  <w:szCs w:val="20"/>
                </w:rPr>
                <w:delText xml:space="preserve">etrieve </w:delText>
              </w:r>
              <w:r w:rsidR="000334EF" w:rsidDel="00400FBA">
                <w:rPr>
                  <w:rFonts w:cstheme="minorHAnsi"/>
                  <w:sz w:val="20"/>
                  <w:szCs w:val="20"/>
                </w:rPr>
                <w:delText>from upload file</w:delText>
              </w:r>
            </w:del>
          </w:p>
        </w:tc>
        <w:tc>
          <w:tcPr>
            <w:tcW w:w="2228" w:type="dxa"/>
          </w:tcPr>
          <w:p w:rsidR="00E92789" w:rsidDel="00400FBA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83" w:author="Sai Cheong Yip" w:date="2018-12-17T17:13:00Z"/>
              </w:rPr>
            </w:pPr>
            <w:del w:id="1184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E92789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85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Del="00400FBA" w:rsidRDefault="00E92789" w:rsidP="00E92789">
            <w:pPr>
              <w:rPr>
                <w:del w:id="1186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87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Name</w:delText>
              </w:r>
            </w:del>
          </w:p>
        </w:tc>
        <w:tc>
          <w:tcPr>
            <w:tcW w:w="5676" w:type="dxa"/>
          </w:tcPr>
          <w:p w:rsidR="00E92789" w:rsidRPr="00267A15" w:rsidDel="00400FBA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88" w:author="Sai Cheong Yip" w:date="2018-12-17T17:13:00Z"/>
                <w:rFonts w:cstheme="minorHAnsi"/>
                <w:sz w:val="20"/>
                <w:szCs w:val="20"/>
              </w:rPr>
            </w:pPr>
            <w:del w:id="1189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E92789" w:rsidDel="00400FBA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90" w:author="Sai Cheong Yip" w:date="2018-12-17T17:13:00Z"/>
              </w:rPr>
            </w:pPr>
            <w:del w:id="1191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192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193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194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Staff Rank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95" w:author="Sai Cheong Yip" w:date="2018-12-17T17:13:00Z"/>
              </w:rPr>
            </w:pPr>
            <w:del w:id="1196" w:author="Sai Cheong Yip" w:date="2018-12-17T17:13:00Z">
              <w:r w:rsidRPr="0014056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4056C"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97" w:author="Sai Cheong Yip" w:date="2018-12-17T17:13:00Z"/>
              </w:rPr>
            </w:pPr>
            <w:del w:id="1198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99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00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01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SHS Job Rank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02" w:author="Sai Cheong Yip" w:date="2018-12-17T17:13:00Z"/>
              </w:rPr>
            </w:pPr>
            <w:del w:id="1203" w:author="Sai Cheong Yip" w:date="2018-12-17T17:13:00Z">
              <w:r w:rsidRPr="0014056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4056C"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04" w:author="Sai Cheong Yip" w:date="2018-12-17T17:13:00Z"/>
              </w:rPr>
            </w:pPr>
            <w:del w:id="1205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206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07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08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Job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9" w:author="Sai Cheong Yip" w:date="2018-12-17T17:13:00Z"/>
              </w:rPr>
            </w:pPr>
            <w:del w:id="1210" w:author="Sai Cheong Yip" w:date="2018-12-17T17:13:00Z">
              <w:r w:rsidRPr="00D42285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D42285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1" w:author="Sai Cheong Yip" w:date="2018-12-17T17:13:00Z"/>
              </w:rPr>
            </w:pPr>
            <w:del w:id="1212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1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14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15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Work Location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16" w:author="Sai Cheong Yip" w:date="2018-12-17T17:13:00Z"/>
              </w:rPr>
            </w:pPr>
            <w:del w:id="1217" w:author="Sai Cheong Yip" w:date="2018-12-17T17:13:00Z">
              <w:r w:rsidRPr="00D42285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D42285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18" w:author="Sai Cheong Yip" w:date="2018-12-17T17:13:00Z"/>
              </w:rPr>
            </w:pPr>
            <w:del w:id="1219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E92789" w:rsidDel="00400FBA" w:rsidTr="00B62184">
        <w:trPr>
          <w:del w:id="1220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Del="00400FBA" w:rsidRDefault="00E92789" w:rsidP="00E92789">
            <w:pPr>
              <w:rPr>
                <w:del w:id="1221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22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HA/CS</w:delText>
              </w:r>
            </w:del>
          </w:p>
        </w:tc>
        <w:tc>
          <w:tcPr>
            <w:tcW w:w="5676" w:type="dxa"/>
          </w:tcPr>
          <w:p w:rsidR="00E92789" w:rsidRPr="00267A15" w:rsidDel="00400FBA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3" w:author="Sai Cheong Yip" w:date="2018-12-17T17:13:00Z"/>
                <w:rFonts w:cstheme="minorHAnsi"/>
                <w:sz w:val="20"/>
                <w:szCs w:val="20"/>
              </w:rPr>
            </w:pPr>
            <w:del w:id="1224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etrieve from database base on assignment no.</w:delText>
              </w:r>
            </w:del>
          </w:p>
        </w:tc>
        <w:tc>
          <w:tcPr>
            <w:tcW w:w="2228" w:type="dxa"/>
          </w:tcPr>
          <w:p w:rsidR="00E92789" w:rsidDel="00400FBA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5" w:author="Sai Cheong Yip" w:date="2018-12-17T17:13:00Z"/>
              </w:rPr>
            </w:pPr>
            <w:del w:id="1226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27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28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29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Hour Type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0" w:author="Sai Cheong Yip" w:date="2018-12-17T17:13:00Z"/>
              </w:rPr>
            </w:pPr>
            <w:del w:id="1231" w:author="Sai Cheong Yip" w:date="2018-12-17T17:13:00Z">
              <w:r w:rsidRPr="00E477DA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E477DA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2" w:author="Sai Cheong Yip" w:date="2018-12-17T17:13:00Z"/>
              </w:rPr>
            </w:pPr>
            <w:del w:id="1233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234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35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36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COA Inst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7" w:author="Sai Cheong Yip" w:date="2018-12-17T17:13:00Z"/>
              </w:rPr>
            </w:pPr>
            <w:del w:id="1238" w:author="Sai Cheong Yip" w:date="2018-12-17T17:13:00Z">
              <w:r w:rsidRPr="00E477DA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E477DA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9" w:author="Sai Cheong Yip" w:date="2018-12-17T17:13:00Z"/>
              </w:rPr>
            </w:pPr>
            <w:del w:id="1240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41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42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43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COA Fund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44" w:author="Sai Cheong Yip" w:date="2018-12-17T17:13:00Z"/>
              </w:rPr>
            </w:pPr>
            <w:del w:id="1245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46" w:author="Sai Cheong Yip" w:date="2018-12-17T17:13:00Z"/>
              </w:rPr>
            </w:pPr>
            <w:del w:id="1247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248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49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50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COA Section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1" w:author="Sai Cheong Yip" w:date="2018-12-17T17:13:00Z"/>
              </w:rPr>
            </w:pPr>
            <w:del w:id="1252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3" w:author="Sai Cheong Yip" w:date="2018-12-17T17:13:00Z"/>
              </w:rPr>
            </w:pPr>
            <w:del w:id="1254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55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56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57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 xml:space="preserve">COA Analytic 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58" w:author="Sai Cheong Yip" w:date="2018-12-17T17:13:00Z"/>
              </w:rPr>
            </w:pPr>
            <w:del w:id="1259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60" w:author="Sai Cheong Yip" w:date="2018-12-17T17:13:00Z"/>
              </w:rPr>
            </w:pPr>
            <w:del w:id="1261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262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63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64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COA Type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65" w:author="Sai Cheong Yip" w:date="2018-12-17T17:13:00Z"/>
              </w:rPr>
            </w:pPr>
            <w:del w:id="1266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67" w:author="Sai Cheong Yip" w:date="2018-12-17T17:13:00Z"/>
              </w:rPr>
            </w:pPr>
            <w:del w:id="1268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69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70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71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Earned Month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72" w:author="Sai Cheong Yip" w:date="2018-12-17T17:13:00Z"/>
              </w:rPr>
            </w:pPr>
            <w:del w:id="1273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74" w:author="Sai Cheong Yip" w:date="2018-12-17T17:13:00Z"/>
              </w:rPr>
            </w:pPr>
            <w:del w:id="1275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del w:id="1276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77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78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Date/No. of hours worked</w:delText>
              </w:r>
            </w:del>
          </w:p>
        </w:tc>
        <w:tc>
          <w:tcPr>
            <w:tcW w:w="5676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79" w:author="Sai Cheong Yip" w:date="2018-12-17T17:13:00Z"/>
              </w:rPr>
            </w:pPr>
            <w:del w:id="1280" w:author="Sai Cheong Yip" w:date="2018-12-17T17:13:00Z">
              <w:r w:rsidRPr="00126ECC" w:rsidDel="00400FBA">
                <w:rPr>
                  <w:rFonts w:cstheme="minorHAnsi" w:hint="eastAsia"/>
                  <w:sz w:val="20"/>
                  <w:szCs w:val="20"/>
                </w:rPr>
                <w:delText>R</w:delText>
              </w:r>
              <w:r w:rsidRPr="00126ECC" w:rsidDel="00400FBA">
                <w:rPr>
                  <w:rFonts w:cstheme="minorHAnsi"/>
                  <w:sz w:val="20"/>
                  <w:szCs w:val="20"/>
                </w:rPr>
                <w:delText>etrieve from upload file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81" w:author="Sai Cheong Yip" w:date="2018-12-17T17:13:00Z"/>
              </w:rPr>
            </w:pPr>
            <w:del w:id="1282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  <w:tr w:rsidR="00C84A5D" w:rsidDel="00400FBA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8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Del="00400FBA" w:rsidRDefault="00C84A5D" w:rsidP="00C84A5D">
            <w:pPr>
              <w:rPr>
                <w:del w:id="1284" w:author="Sai Cheong Yip" w:date="2018-12-17T17:13:00Z"/>
                <w:rFonts w:cstheme="minorHAnsi"/>
                <w:b w:val="0"/>
                <w:sz w:val="20"/>
                <w:szCs w:val="20"/>
              </w:rPr>
            </w:pPr>
            <w:del w:id="1285" w:author="Sai Cheong Yip" w:date="2018-12-17T17:13:00Z">
              <w:r w:rsidRPr="00267A15" w:rsidDel="00400FBA">
                <w:rPr>
                  <w:rFonts w:cstheme="minorHAnsi"/>
                  <w:b w:val="0"/>
                  <w:sz w:val="20"/>
                  <w:szCs w:val="20"/>
                </w:rPr>
                <w:delText>Total no. of hours worked</w:delText>
              </w:r>
            </w:del>
          </w:p>
        </w:tc>
        <w:tc>
          <w:tcPr>
            <w:tcW w:w="5676" w:type="dxa"/>
          </w:tcPr>
          <w:p w:rsidR="00C84A5D" w:rsidRPr="00267A15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86" w:author="Sai Cheong Yip" w:date="2018-12-17T17:13:00Z"/>
                <w:rFonts w:cstheme="minorHAnsi"/>
                <w:sz w:val="20"/>
                <w:szCs w:val="20"/>
              </w:rPr>
            </w:pPr>
            <w:del w:id="1287" w:author="Sai Cheong Yip" w:date="2018-12-17T17:13:00Z">
              <w:r w:rsidDel="00400FBA">
                <w:rPr>
                  <w:rFonts w:cstheme="minorHAnsi" w:hint="eastAsia"/>
                  <w:sz w:val="20"/>
                  <w:szCs w:val="20"/>
                </w:rPr>
                <w:delText>S</w:delText>
              </w:r>
              <w:r w:rsidDel="00400FBA">
                <w:rPr>
                  <w:rFonts w:cstheme="minorHAnsi"/>
                  <w:sz w:val="20"/>
                  <w:szCs w:val="20"/>
                </w:rPr>
                <w:delText>um of Date/No. of hours worked</w:delText>
              </w:r>
            </w:del>
          </w:p>
        </w:tc>
        <w:tc>
          <w:tcPr>
            <w:tcW w:w="2228" w:type="dxa"/>
          </w:tcPr>
          <w:p w:rsidR="00C84A5D" w:rsidDel="00400FBA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88" w:author="Sai Cheong Yip" w:date="2018-12-17T17:13:00Z"/>
              </w:rPr>
            </w:pPr>
            <w:del w:id="1289" w:author="Sai Cheong Yip" w:date="2018-12-17T17:13:00Z">
              <w:r w:rsidRPr="00782CF2" w:rsidDel="00400FBA">
                <w:rPr>
                  <w:rFonts w:cstheme="minorHAnsi" w:hint="eastAsia"/>
                  <w:sz w:val="20"/>
                  <w:szCs w:val="20"/>
                </w:rPr>
                <w:delText>L</w:delText>
              </w:r>
              <w:r w:rsidRPr="00782CF2" w:rsidDel="00400FBA">
                <w:rPr>
                  <w:rFonts w:cstheme="minorHAnsi"/>
                  <w:sz w:val="20"/>
                  <w:szCs w:val="20"/>
                </w:rPr>
                <w:delText>abel</w:delText>
              </w:r>
            </w:del>
          </w:p>
        </w:tc>
      </w:tr>
    </w:tbl>
    <w:p w:rsidR="00516BA7" w:rsidRPr="00D0205C" w:rsidDel="00400FBA" w:rsidRDefault="00516BA7" w:rsidP="00516BA7">
      <w:pPr>
        <w:rPr>
          <w:del w:id="1290" w:author="Sai Cheong Yip" w:date="2018-12-17T17:13:00Z"/>
          <w:rFonts w:hint="eastAsia"/>
          <w:b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Pr="00D0205C" w:rsidDel="00400FBA" w:rsidRDefault="00516BA7" w:rsidP="00516BA7">
      <w:pPr>
        <w:rPr>
          <w:del w:id="1291" w:author="Sai Cheong Yip" w:date="2018-12-17T17:13:00Z"/>
          <w:b/>
        </w:rPr>
      </w:pPr>
      <w:del w:id="1292" w:author="Sai Cheong Yip" w:date="2018-12-17T17:13:00Z">
        <w:r w:rsidRPr="00D0205C" w:rsidDel="00400FBA">
          <w:rPr>
            <w:rFonts w:hint="eastAsia"/>
            <w:b/>
          </w:rPr>
          <w:delText>S</w:delText>
        </w:r>
        <w:r w:rsidRPr="00D0205C" w:rsidDel="00400FBA">
          <w:rPr>
            <w:b/>
          </w:rPr>
          <w:delText>creen Button</w:delText>
        </w:r>
      </w:del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516BA7" w:rsidDel="00400FBA" w:rsidTr="00FD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29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Del="00400FBA" w:rsidRDefault="00516BA7" w:rsidP="00FD45AB">
            <w:pPr>
              <w:rPr>
                <w:del w:id="1294" w:author="Sai Cheong Yip" w:date="2018-12-17T17:13:00Z"/>
              </w:rPr>
            </w:pPr>
            <w:del w:id="1295" w:author="Sai Cheong Yip" w:date="2018-12-17T17:13:00Z">
              <w:r w:rsidDel="00400FBA">
                <w:delText>Button</w:delText>
              </w:r>
            </w:del>
          </w:p>
        </w:tc>
        <w:tc>
          <w:tcPr>
            <w:tcW w:w="7614" w:type="dxa"/>
          </w:tcPr>
          <w:p w:rsidR="00516BA7" w:rsidDel="00400FBA" w:rsidRDefault="00516BA7" w:rsidP="00FD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96" w:author="Sai Cheong Yip" w:date="2018-12-17T17:13:00Z"/>
              </w:rPr>
            </w:pPr>
            <w:del w:id="1297" w:author="Sai Cheong Yip" w:date="2018-12-17T17:13:00Z">
              <w:r w:rsidDel="00400FBA">
                <w:rPr>
                  <w:rFonts w:hint="eastAsia"/>
                </w:rPr>
                <w:delText>D</w:delText>
              </w:r>
              <w:r w:rsidDel="00400FBA">
                <w:delText>escription</w:delText>
              </w:r>
            </w:del>
          </w:p>
        </w:tc>
      </w:tr>
      <w:tr w:rsidR="00516BA7" w:rsidDel="00400FBA" w:rsidTr="00FD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98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Del="00400FBA" w:rsidRDefault="00516BA7" w:rsidP="00FD45AB">
            <w:pPr>
              <w:rPr>
                <w:del w:id="1299" w:author="Sai Cheong Yip" w:date="2018-12-17T17:13:00Z"/>
                <w:b w:val="0"/>
                <w:sz w:val="20"/>
                <w:szCs w:val="20"/>
              </w:rPr>
            </w:pPr>
            <w:del w:id="1300" w:author="Sai Cheong Yip" w:date="2018-12-17T17:13:00Z">
              <w:r w:rsidDel="00400FBA">
                <w:rPr>
                  <w:b w:val="0"/>
                  <w:sz w:val="20"/>
                  <w:szCs w:val="20"/>
                </w:rPr>
                <w:delText>Download Attendant Template</w:delText>
              </w:r>
              <w:r w:rsidRPr="001E184F" w:rsidDel="00400FBA">
                <w:rPr>
                  <w:b w:val="0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7614" w:type="dxa"/>
          </w:tcPr>
          <w:p w:rsidR="00516BA7" w:rsidRPr="001E184F" w:rsidDel="00400FBA" w:rsidRDefault="008A353D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01" w:author="Sai Cheong Yip" w:date="2018-12-17T17:13:00Z"/>
                <w:sz w:val="20"/>
                <w:szCs w:val="20"/>
              </w:rPr>
            </w:pPr>
            <w:del w:id="1302" w:author="Sai Cheong Yip" w:date="2018-12-17T17:13:00Z">
              <w:r w:rsidDel="00400FBA">
                <w:rPr>
                  <w:sz w:val="20"/>
                  <w:szCs w:val="20"/>
                </w:rPr>
                <w:delText>For user download the attendant template.</w:delText>
              </w:r>
            </w:del>
          </w:p>
        </w:tc>
      </w:tr>
      <w:tr w:rsidR="00516BA7" w:rsidDel="00400FBA" w:rsidTr="00FD45AB">
        <w:trPr>
          <w:del w:id="130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Del="00400FBA" w:rsidRDefault="00516BA7" w:rsidP="00FD45AB">
            <w:pPr>
              <w:rPr>
                <w:del w:id="1304" w:author="Sai Cheong Yip" w:date="2018-12-17T17:13:00Z"/>
                <w:b w:val="0"/>
                <w:sz w:val="20"/>
                <w:szCs w:val="20"/>
              </w:rPr>
            </w:pPr>
            <w:del w:id="1305" w:author="Sai Cheong Yip" w:date="2018-12-17T17:13:00Z">
              <w:r w:rsidDel="00400FBA">
                <w:rPr>
                  <w:rFonts w:hint="eastAsia"/>
                  <w:b w:val="0"/>
                  <w:sz w:val="20"/>
                  <w:szCs w:val="20"/>
                </w:rPr>
                <w:delText>U</w:delText>
              </w:r>
              <w:r w:rsidDel="00400FBA">
                <w:rPr>
                  <w:b w:val="0"/>
                  <w:sz w:val="20"/>
                  <w:szCs w:val="20"/>
                </w:rPr>
                <w:delText xml:space="preserve">pload </w:delText>
              </w:r>
            </w:del>
          </w:p>
        </w:tc>
        <w:tc>
          <w:tcPr>
            <w:tcW w:w="7614" w:type="dxa"/>
          </w:tcPr>
          <w:p w:rsidR="00516BA7" w:rsidRPr="001E184F" w:rsidDel="00400FBA" w:rsidRDefault="008A353D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06" w:author="Sai Cheong Yip" w:date="2018-12-17T17:13:00Z"/>
                <w:sz w:val="20"/>
                <w:szCs w:val="20"/>
              </w:rPr>
            </w:pPr>
            <w:del w:id="1307" w:author="Sai Cheong Yip" w:date="2018-12-17T17:13:00Z">
              <w:r w:rsidDel="00400FBA">
                <w:rPr>
                  <w:sz w:val="20"/>
                  <w:szCs w:val="20"/>
                </w:rPr>
                <w:delText>For user upload the attendant template.</w:delText>
              </w:r>
            </w:del>
          </w:p>
        </w:tc>
      </w:tr>
      <w:tr w:rsidR="00516BA7" w:rsidDel="00400FBA" w:rsidTr="00FD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08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Del="00400FBA" w:rsidRDefault="00516BA7" w:rsidP="00FD45AB">
            <w:pPr>
              <w:rPr>
                <w:del w:id="1309" w:author="Sai Cheong Yip" w:date="2018-12-17T17:13:00Z"/>
                <w:b w:val="0"/>
                <w:sz w:val="20"/>
                <w:szCs w:val="20"/>
              </w:rPr>
            </w:pPr>
            <w:del w:id="1310" w:author="Sai Cheong Yip" w:date="2018-12-17T17:13:00Z">
              <w:r w:rsidDel="00400FBA">
                <w:rPr>
                  <w:rFonts w:hint="eastAsia"/>
                  <w:b w:val="0"/>
                  <w:sz w:val="20"/>
                  <w:szCs w:val="20"/>
                </w:rPr>
                <w:delText>S</w:delText>
              </w:r>
              <w:r w:rsidDel="00400FBA">
                <w:rPr>
                  <w:b w:val="0"/>
                  <w:sz w:val="20"/>
                  <w:szCs w:val="20"/>
                </w:rPr>
                <w:delText xml:space="preserve">how/Hide </w:delText>
              </w:r>
              <w:r w:rsidR="00267A15" w:rsidDel="00400FBA">
                <w:rPr>
                  <w:b w:val="0"/>
                  <w:sz w:val="20"/>
                  <w:szCs w:val="20"/>
                </w:rPr>
                <w:delText>COA Details</w:delText>
              </w:r>
            </w:del>
          </w:p>
        </w:tc>
        <w:tc>
          <w:tcPr>
            <w:tcW w:w="7614" w:type="dxa"/>
          </w:tcPr>
          <w:p w:rsidR="00516BA7" w:rsidRPr="001E184F" w:rsidDel="00400FBA" w:rsidRDefault="008A353D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11" w:author="Sai Cheong Yip" w:date="2018-12-17T17:13:00Z"/>
                <w:sz w:val="20"/>
                <w:szCs w:val="20"/>
              </w:rPr>
            </w:pPr>
            <w:del w:id="1312" w:author="Sai Cheong Yip" w:date="2018-12-17T17:13:00Z">
              <w:r w:rsidDel="00400FBA">
                <w:rPr>
                  <w:rFonts w:hint="eastAsia"/>
                  <w:sz w:val="20"/>
                  <w:szCs w:val="20"/>
                </w:rPr>
                <w:delText>S</w:delText>
              </w:r>
              <w:r w:rsidDel="00400FBA">
                <w:rPr>
                  <w:sz w:val="20"/>
                  <w:szCs w:val="20"/>
                </w:rPr>
                <w:delText>how/Hide COA details in Details part.</w:delText>
              </w:r>
            </w:del>
          </w:p>
        </w:tc>
      </w:tr>
      <w:tr w:rsidR="00516BA7" w:rsidDel="00400FBA" w:rsidTr="00FD45AB">
        <w:trPr>
          <w:del w:id="1313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Del="00400FBA" w:rsidRDefault="00267A15" w:rsidP="00FD45AB">
            <w:pPr>
              <w:rPr>
                <w:del w:id="1314" w:author="Sai Cheong Yip" w:date="2018-12-17T17:13:00Z"/>
                <w:b w:val="0"/>
                <w:sz w:val="20"/>
                <w:szCs w:val="20"/>
              </w:rPr>
            </w:pPr>
            <w:del w:id="1315" w:author="Sai Cheong Yip" w:date="2018-12-17T17:13:00Z">
              <w:r w:rsidDel="00400FBA">
                <w:rPr>
                  <w:b w:val="0"/>
                  <w:sz w:val="20"/>
                  <w:szCs w:val="20"/>
                </w:rPr>
                <w:delText>Show/Hide No. of Hours worked details</w:delText>
              </w:r>
            </w:del>
          </w:p>
        </w:tc>
        <w:tc>
          <w:tcPr>
            <w:tcW w:w="7614" w:type="dxa"/>
          </w:tcPr>
          <w:p w:rsidR="00516BA7" w:rsidRPr="001E184F" w:rsidDel="00400FBA" w:rsidRDefault="008A353D" w:rsidP="00FD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16" w:author="Sai Cheong Yip" w:date="2018-12-17T17:13:00Z"/>
                <w:sz w:val="20"/>
                <w:szCs w:val="20"/>
              </w:rPr>
            </w:pPr>
            <w:del w:id="1317" w:author="Sai Cheong Yip" w:date="2018-12-17T17:13:00Z">
              <w:r w:rsidDel="00400FBA">
                <w:rPr>
                  <w:rFonts w:hint="eastAsia"/>
                  <w:sz w:val="20"/>
                  <w:szCs w:val="20"/>
                </w:rPr>
                <w:delText>S</w:delText>
              </w:r>
              <w:r w:rsidDel="00400FBA">
                <w:rPr>
                  <w:sz w:val="20"/>
                  <w:szCs w:val="20"/>
                </w:rPr>
                <w:delText xml:space="preserve">how/Hide </w:delText>
              </w:r>
              <w:r w:rsidRPr="008A353D" w:rsidDel="00400FBA">
                <w:rPr>
                  <w:sz w:val="20"/>
                  <w:szCs w:val="20"/>
                </w:rPr>
                <w:delText xml:space="preserve">No. of Hours worked </w:delText>
              </w:r>
              <w:r w:rsidDel="00400FBA">
                <w:rPr>
                  <w:sz w:val="20"/>
                  <w:szCs w:val="20"/>
                </w:rPr>
                <w:delText>details in Details part.</w:delText>
              </w:r>
            </w:del>
          </w:p>
        </w:tc>
      </w:tr>
      <w:tr w:rsidR="00267A15" w:rsidDel="00400FBA" w:rsidTr="00FD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18" w:author="Sai Cheong Yip" w:date="2018-12-17T17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67A15" w:rsidDel="00400FBA" w:rsidRDefault="00267A15" w:rsidP="00FD45AB">
            <w:pPr>
              <w:rPr>
                <w:del w:id="1319" w:author="Sai Cheong Yip" w:date="2018-12-17T17:13:00Z"/>
                <w:b w:val="0"/>
                <w:sz w:val="20"/>
                <w:szCs w:val="20"/>
              </w:rPr>
            </w:pPr>
            <w:del w:id="1320" w:author="Sai Cheong Yip" w:date="2018-12-17T17:13:00Z">
              <w:r w:rsidDel="00400FBA">
                <w:rPr>
                  <w:rFonts w:hint="eastAsia"/>
                  <w:b w:val="0"/>
                  <w:sz w:val="20"/>
                  <w:szCs w:val="20"/>
                </w:rPr>
                <w:delText>C</w:delText>
              </w:r>
              <w:r w:rsidDel="00400FBA">
                <w:rPr>
                  <w:b w:val="0"/>
                  <w:sz w:val="20"/>
                  <w:szCs w:val="20"/>
                </w:rPr>
                <w:delText>lear</w:delText>
              </w:r>
            </w:del>
          </w:p>
        </w:tc>
        <w:tc>
          <w:tcPr>
            <w:tcW w:w="7614" w:type="dxa"/>
          </w:tcPr>
          <w:p w:rsidR="00267A15" w:rsidRPr="001E184F" w:rsidDel="00400FBA" w:rsidRDefault="008A353D" w:rsidP="00FD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21" w:author="Sai Cheong Yip" w:date="2018-12-17T17:13:00Z"/>
                <w:sz w:val="20"/>
                <w:szCs w:val="20"/>
              </w:rPr>
            </w:pPr>
            <w:del w:id="1322" w:author="Sai Cheong Yip" w:date="2018-12-17T17:13:00Z">
              <w:r w:rsidDel="00400FBA">
                <w:rPr>
                  <w:rFonts w:hint="eastAsia"/>
                  <w:sz w:val="20"/>
                  <w:szCs w:val="20"/>
                </w:rPr>
                <w:delText>C</w:delText>
              </w:r>
              <w:r w:rsidDel="00400FBA">
                <w:rPr>
                  <w:sz w:val="20"/>
                  <w:szCs w:val="20"/>
                </w:rPr>
                <w:delText>lear all uploaded record.</w:delText>
              </w:r>
            </w:del>
          </w:p>
        </w:tc>
      </w:tr>
    </w:tbl>
    <w:p w:rsidR="00516BA7" w:rsidRDefault="00F45B09" w:rsidP="00516BA7">
      <w:pPr>
        <w:rPr>
          <w:ins w:id="1323" w:author="Sai Cheong Yip" w:date="2018-12-17T17:14:00Z"/>
          <w:sz w:val="20"/>
          <w:szCs w:val="20"/>
        </w:rPr>
      </w:pPr>
      <w:ins w:id="1324" w:author="Sai Cheong Yip" w:date="2018-12-17T16:59:00Z">
        <w:r>
          <w:rPr>
            <w:noProof/>
            <w:sz w:val="20"/>
            <w:szCs w:val="20"/>
          </w:rPr>
          <w:drawing>
            <wp:inline distT="0" distB="0" distL="0" distR="0">
              <wp:extent cx="6181725" cy="3381375"/>
              <wp:effectExtent l="0" t="0" r="9525" b="9525"/>
              <wp:docPr id="4" name="圖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1725" cy="3381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E071E" w:rsidRPr="00D0205C" w:rsidRDefault="008E071E" w:rsidP="008E071E">
      <w:pPr>
        <w:rPr>
          <w:ins w:id="1325" w:author="Sai Cheong Yip" w:date="2018-12-17T17:14:00Z"/>
          <w:b/>
        </w:rPr>
      </w:pPr>
      <w:ins w:id="1326" w:author="Sai Cheong Yip" w:date="2018-12-17T17:14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Item</w:t>
        </w:r>
        <w:r>
          <w:rPr>
            <w:b/>
          </w:rPr>
          <w:t xml:space="preserve"> </w:t>
        </w:r>
      </w:ins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6934"/>
      </w:tblGrid>
      <w:tr w:rsidR="008E071E" w:rsidTr="00DA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27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E071E" w:rsidRPr="00DA67E5" w:rsidRDefault="008E071E" w:rsidP="00DA6C52">
            <w:pPr>
              <w:rPr>
                <w:ins w:id="1328" w:author="Sai Cheong Yip" w:date="2018-12-17T17:14:00Z"/>
              </w:rPr>
            </w:pPr>
            <w:ins w:id="1329" w:author="Sai Cheong Yip" w:date="2018-12-17T17:14:00Z">
              <w:r w:rsidRPr="00DA67E5">
                <w:rPr>
                  <w:rFonts w:hint="eastAsia"/>
                </w:rPr>
                <w:t>F</w:t>
              </w:r>
              <w:r w:rsidRPr="00DA67E5">
                <w:t>ield</w:t>
              </w:r>
            </w:ins>
          </w:p>
        </w:tc>
        <w:tc>
          <w:tcPr>
            <w:tcW w:w="6934" w:type="dxa"/>
          </w:tcPr>
          <w:p w:rsidR="008E071E" w:rsidRPr="00DA67E5" w:rsidRDefault="008E071E" w:rsidP="00DA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Sai Cheong Yip" w:date="2018-12-17T17:14:00Z"/>
              </w:rPr>
            </w:pPr>
            <w:ins w:id="1331" w:author="Sai Cheong Yip" w:date="2018-12-17T17:14:00Z">
              <w:r w:rsidRPr="00DA67E5">
                <w:rPr>
                  <w:rFonts w:hint="eastAsia"/>
                </w:rPr>
                <w:t>D</w:t>
              </w:r>
              <w:r w:rsidRPr="00DA67E5">
                <w:t>escription</w:t>
              </w:r>
            </w:ins>
          </w:p>
        </w:tc>
      </w:tr>
      <w:tr w:rsidR="00E722C1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32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DA6C52" w:rsidRDefault="00E722C1" w:rsidP="00E722C1">
            <w:pPr>
              <w:rPr>
                <w:ins w:id="1333" w:author="Sai Cheong Yip" w:date="2018-12-17T17:14:00Z"/>
                <w:b w:val="0"/>
                <w:sz w:val="20"/>
                <w:szCs w:val="20"/>
              </w:rPr>
            </w:pPr>
            <w:ins w:id="1334" w:author="Sai Cheong Yip" w:date="2018-12-17T17:26:00Z">
              <w:r>
                <w:rPr>
                  <w:b w:val="0"/>
                  <w:sz w:val="20"/>
                  <w:szCs w:val="20"/>
                </w:rPr>
                <w:t>Type</w:t>
              </w:r>
            </w:ins>
          </w:p>
        </w:tc>
        <w:tc>
          <w:tcPr>
            <w:tcW w:w="6934" w:type="dxa"/>
          </w:tcPr>
          <w:p w:rsidR="00E722C1" w:rsidRDefault="00E722C1" w:rsidP="00E7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5" w:author="Sai Cheong Yip" w:date="2018-12-17T17:14:00Z"/>
                <w:sz w:val="20"/>
                <w:szCs w:val="20"/>
              </w:rPr>
            </w:pPr>
            <w:ins w:id="1336" w:author="Sai Cheong Yip" w:date="2018-12-17T17:26:00Z">
              <w:r>
                <w:rPr>
                  <w:sz w:val="20"/>
                  <w:szCs w:val="20"/>
                </w:rPr>
                <w:t>Type of parent request</w:t>
              </w:r>
            </w:ins>
          </w:p>
        </w:tc>
      </w:tr>
      <w:tr w:rsidR="00E722C1" w:rsidTr="00DA6C52">
        <w:trPr>
          <w:ins w:id="1337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38" w:author="Sai Cheong Yip" w:date="2018-12-17T17:14:00Z"/>
                <w:sz w:val="20"/>
                <w:szCs w:val="20"/>
              </w:rPr>
            </w:pPr>
            <w:ins w:id="1339" w:author="Sai Cheong Yip" w:date="2018-12-17T17:26:00Z">
              <w:r>
                <w:rPr>
                  <w:b w:val="0"/>
                  <w:sz w:val="20"/>
                  <w:szCs w:val="20"/>
                </w:rPr>
                <w:t>Pay month</w:t>
              </w:r>
            </w:ins>
          </w:p>
        </w:tc>
        <w:tc>
          <w:tcPr>
            <w:tcW w:w="6934" w:type="dxa"/>
          </w:tcPr>
          <w:p w:rsidR="00E722C1" w:rsidRDefault="00E722C1" w:rsidP="00E7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0" w:author="Sai Cheong Yip" w:date="2018-12-17T17:14:00Z"/>
                <w:rFonts w:hint="eastAsia"/>
                <w:sz w:val="20"/>
                <w:szCs w:val="20"/>
              </w:rPr>
            </w:pPr>
            <w:ins w:id="1341" w:author="Sai Cheong Yip" w:date="2018-12-17T17:26:00Z">
              <w:r>
                <w:rPr>
                  <w:rFonts w:hint="eastAsia"/>
                  <w:sz w:val="20"/>
                  <w:szCs w:val="20"/>
                </w:rPr>
                <w:t>P</w:t>
              </w:r>
              <w:r>
                <w:rPr>
                  <w:sz w:val="20"/>
                  <w:szCs w:val="20"/>
                </w:rPr>
                <w:t>ay month of request</w:t>
              </w:r>
            </w:ins>
          </w:p>
        </w:tc>
      </w:tr>
      <w:tr w:rsidR="00E722C1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42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43" w:author="Sai Cheong Yip" w:date="2018-12-17T17:14:00Z"/>
                <w:b w:val="0"/>
                <w:sz w:val="20"/>
                <w:szCs w:val="20"/>
              </w:rPr>
            </w:pPr>
            <w:ins w:id="1344" w:author="Sai Cheong Yip" w:date="2018-12-17T17:26:00Z">
              <w:r w:rsidRPr="00B33B67">
                <w:rPr>
                  <w:rFonts w:hint="eastAsia"/>
                  <w:b w:val="0"/>
                  <w:sz w:val="20"/>
                  <w:szCs w:val="20"/>
                </w:rPr>
                <w:t>H</w:t>
              </w:r>
              <w:r w:rsidRPr="00B33B67">
                <w:rPr>
                  <w:b w:val="0"/>
                  <w:sz w:val="20"/>
                  <w:szCs w:val="20"/>
                </w:rPr>
                <w:t>ospital/ Department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5" w:author="Sai Cheong Yip" w:date="2018-12-17T17:14:00Z"/>
                <w:sz w:val="20"/>
                <w:szCs w:val="20"/>
              </w:rPr>
            </w:pPr>
            <w:ins w:id="1346" w:author="Sai Cheong Yip" w:date="2018-12-17T17:26:00Z">
              <w:r>
                <w:rPr>
                  <w:sz w:val="20"/>
                  <w:szCs w:val="20"/>
                </w:rPr>
                <w:t>Hospital/ Department of parent request</w:t>
              </w:r>
            </w:ins>
          </w:p>
        </w:tc>
      </w:tr>
      <w:tr w:rsidR="00E722C1" w:rsidTr="00DA6C52">
        <w:trPr>
          <w:ins w:id="1347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48" w:author="Sai Cheong Yip" w:date="2018-12-17T17:14:00Z"/>
                <w:rFonts w:hint="eastAsia"/>
                <w:b w:val="0"/>
                <w:sz w:val="20"/>
                <w:szCs w:val="20"/>
              </w:rPr>
            </w:pPr>
            <w:ins w:id="1349" w:author="Sai Cheong Yip" w:date="2018-12-17T17:26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Name/ No.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0" w:author="Sai Cheong Yip" w:date="2018-12-17T17:14:00Z"/>
                <w:sz w:val="20"/>
                <w:szCs w:val="20"/>
              </w:rPr>
            </w:pPr>
            <w:ins w:id="1351" w:author="Sai Cheong Yip" w:date="2018-12-17T17:26:00Z">
              <w:r>
                <w:rPr>
                  <w:sz w:val="20"/>
                  <w:szCs w:val="20"/>
                </w:rPr>
                <w:t>Project name/no. of parent request</w:t>
              </w:r>
            </w:ins>
          </w:p>
        </w:tc>
      </w:tr>
      <w:tr w:rsidR="00E722C1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52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53" w:author="Sai Cheong Yip" w:date="2018-12-17T17:14:00Z"/>
                <w:b w:val="0"/>
                <w:sz w:val="20"/>
                <w:szCs w:val="20"/>
              </w:rPr>
            </w:pPr>
            <w:ins w:id="1354" w:author="Sai Cheong Yip" w:date="2018-12-17T17:26:00Z">
              <w:r w:rsidRPr="00B33B67">
                <w:rPr>
                  <w:rFonts w:hint="eastAsia"/>
                  <w:b w:val="0"/>
                  <w:sz w:val="20"/>
                  <w:szCs w:val="20"/>
                </w:rPr>
                <w:t>J</w:t>
              </w:r>
              <w:r w:rsidRPr="00B33B67">
                <w:rPr>
                  <w:b w:val="0"/>
                  <w:sz w:val="20"/>
                  <w:szCs w:val="20"/>
                </w:rPr>
                <w:t>ob(s)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5" w:author="Sai Cheong Yip" w:date="2018-12-17T17:14:00Z"/>
                <w:sz w:val="20"/>
                <w:szCs w:val="20"/>
              </w:rPr>
            </w:pPr>
            <w:ins w:id="1356" w:author="Sai Cheong Yip" w:date="2018-12-17T17:26:00Z">
              <w:r>
                <w:rPr>
                  <w:sz w:val="20"/>
                  <w:szCs w:val="20"/>
                </w:rPr>
                <w:t>Selected Job(s) of parent request</w:t>
              </w:r>
            </w:ins>
          </w:p>
        </w:tc>
      </w:tr>
      <w:tr w:rsidR="00E722C1" w:rsidTr="00DA6C52">
        <w:trPr>
          <w:ins w:id="1357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58" w:author="Sai Cheong Yip" w:date="2018-12-17T17:14:00Z"/>
                <w:b w:val="0"/>
                <w:sz w:val="20"/>
                <w:szCs w:val="20"/>
              </w:rPr>
            </w:pPr>
            <w:ins w:id="1359" w:author="Sai Cheong Yip" w:date="2018-12-17T17:26:00Z">
              <w:r w:rsidRPr="00B33B67">
                <w:rPr>
                  <w:rFonts w:hint="eastAsia"/>
                  <w:b w:val="0"/>
                  <w:sz w:val="20"/>
                  <w:szCs w:val="20"/>
                </w:rPr>
                <w:t>W</w:t>
              </w:r>
              <w:r w:rsidRPr="00B33B67">
                <w:rPr>
                  <w:b w:val="0"/>
                  <w:sz w:val="20"/>
                  <w:szCs w:val="20"/>
                </w:rPr>
                <w:t>ork Location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0" w:author="Sai Cheong Yip" w:date="2018-12-17T17:14:00Z"/>
                <w:sz w:val="20"/>
                <w:szCs w:val="20"/>
              </w:rPr>
            </w:pPr>
            <w:ins w:id="1361" w:author="Sai Cheong Yip" w:date="2018-12-17T17:26:00Z">
              <w:r>
                <w:rPr>
                  <w:rFonts w:hint="eastAsia"/>
                  <w:sz w:val="20"/>
                  <w:szCs w:val="20"/>
                </w:rPr>
                <w:t>W</w:t>
              </w:r>
              <w:r>
                <w:rPr>
                  <w:sz w:val="20"/>
                  <w:szCs w:val="20"/>
                </w:rPr>
                <w:t>ork location of parent request</w:t>
              </w:r>
            </w:ins>
          </w:p>
        </w:tc>
      </w:tr>
      <w:tr w:rsidR="00E722C1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62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63" w:author="Sai Cheong Yip" w:date="2018-12-17T17:14:00Z"/>
                <w:b w:val="0"/>
                <w:sz w:val="20"/>
                <w:szCs w:val="20"/>
              </w:rPr>
            </w:pPr>
            <w:ins w:id="1364" w:author="Sai Cheong Yip" w:date="2018-12-17T17:26:00Z">
              <w:r w:rsidRPr="00B33B67">
                <w:rPr>
                  <w:rFonts w:hint="eastAsia"/>
                  <w:b w:val="0"/>
                  <w:sz w:val="20"/>
                  <w:szCs w:val="20"/>
                </w:rPr>
                <w:t>P</w:t>
              </w:r>
              <w:r w:rsidRPr="00B33B67">
                <w:rPr>
                  <w:b w:val="0"/>
                  <w:sz w:val="20"/>
                  <w:szCs w:val="20"/>
                </w:rPr>
                <w:t>roject Duration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5" w:author="Sai Cheong Yip" w:date="2018-12-17T17:14:00Z"/>
                <w:sz w:val="20"/>
                <w:szCs w:val="20"/>
              </w:rPr>
            </w:pPr>
            <w:ins w:id="1366" w:author="Sai Cheong Yip" w:date="2018-12-17T17:26:00Z">
              <w:r>
                <w:rPr>
                  <w:rFonts w:hint="eastAsia"/>
                  <w:sz w:val="20"/>
                  <w:szCs w:val="20"/>
                </w:rPr>
                <w:t>P</w:t>
              </w:r>
              <w:r>
                <w:rPr>
                  <w:sz w:val="20"/>
                  <w:szCs w:val="20"/>
                </w:rPr>
                <w:t>roject Duration of parent request</w:t>
              </w:r>
            </w:ins>
          </w:p>
        </w:tc>
      </w:tr>
      <w:tr w:rsidR="00E722C1" w:rsidTr="00DA6C52">
        <w:trPr>
          <w:ins w:id="1367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E722C1" w:rsidRPr="00B63815" w:rsidRDefault="00E722C1" w:rsidP="00E722C1">
            <w:pPr>
              <w:rPr>
                <w:ins w:id="1368" w:author="Sai Cheong Yip" w:date="2018-12-17T17:14:00Z"/>
                <w:b w:val="0"/>
                <w:sz w:val="20"/>
                <w:szCs w:val="20"/>
              </w:rPr>
            </w:pPr>
            <w:ins w:id="1369" w:author="Sai Cheong Yip" w:date="2018-12-17T17:26:00Z">
              <w:r w:rsidRPr="00B33B67">
                <w:rPr>
                  <w:b w:val="0"/>
                  <w:sz w:val="20"/>
                  <w:szCs w:val="20"/>
                </w:rPr>
                <w:t>Available Work Hours</w:t>
              </w:r>
            </w:ins>
          </w:p>
        </w:tc>
        <w:tc>
          <w:tcPr>
            <w:tcW w:w="6934" w:type="dxa"/>
          </w:tcPr>
          <w:p w:rsidR="00E722C1" w:rsidRPr="00B63815" w:rsidRDefault="00E722C1" w:rsidP="00E7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0" w:author="Sai Cheong Yip" w:date="2018-12-17T17:14:00Z"/>
                <w:sz w:val="20"/>
                <w:szCs w:val="20"/>
              </w:rPr>
            </w:pPr>
            <w:ins w:id="1371" w:author="Sai Cheong Yip" w:date="2018-12-17T17:26:00Z">
              <w:r>
                <w:rPr>
                  <w:rFonts w:hint="eastAsia"/>
                  <w:sz w:val="20"/>
                  <w:szCs w:val="20"/>
                </w:rPr>
                <w:t>A</w:t>
              </w:r>
              <w:r>
                <w:rPr>
                  <w:sz w:val="20"/>
                  <w:szCs w:val="20"/>
                </w:rPr>
                <w:t>vailable work hours of parent request project</w:t>
              </w:r>
            </w:ins>
          </w:p>
        </w:tc>
      </w:tr>
    </w:tbl>
    <w:p w:rsidR="008E071E" w:rsidRPr="008E071E" w:rsidRDefault="008E071E" w:rsidP="00400FBA">
      <w:pPr>
        <w:rPr>
          <w:ins w:id="1372" w:author="Sai Cheong Yip" w:date="2018-12-17T17:14:00Z"/>
          <w:b/>
          <w:rPrChange w:id="1373" w:author="Sai Cheong Yip" w:date="2018-12-17T17:14:00Z">
            <w:rPr>
              <w:ins w:id="1374" w:author="Sai Cheong Yip" w:date="2018-12-17T17:14:00Z"/>
              <w:b/>
            </w:rPr>
          </w:rPrChange>
        </w:rPr>
      </w:pPr>
    </w:p>
    <w:p w:rsidR="008E071E" w:rsidRDefault="008E071E" w:rsidP="00400FBA">
      <w:pPr>
        <w:rPr>
          <w:ins w:id="1375" w:author="Sai Cheong Yip" w:date="2018-12-17T17:14:00Z"/>
          <w:b/>
        </w:rPr>
      </w:pPr>
    </w:p>
    <w:p w:rsidR="00400FBA" w:rsidRPr="00D0205C" w:rsidRDefault="00400FBA" w:rsidP="00400FBA">
      <w:pPr>
        <w:rPr>
          <w:ins w:id="1376" w:author="Sai Cheong Yip" w:date="2018-12-17T17:14:00Z"/>
          <w:b/>
        </w:rPr>
      </w:pPr>
      <w:ins w:id="1377" w:author="Sai Cheong Yip" w:date="2018-12-17T17:14:00Z">
        <w:r w:rsidRPr="00D0205C">
          <w:rPr>
            <w:rFonts w:hint="eastAsia"/>
            <w:b/>
          </w:rPr>
          <w:t>S</w:t>
        </w:r>
        <w:r w:rsidRPr="00D0205C">
          <w:rPr>
            <w:b/>
          </w:rPr>
          <w:t>creen Button</w:t>
        </w:r>
      </w:ins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00FBA" w:rsidTr="00DA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78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0FBA" w:rsidRDefault="00400FBA" w:rsidP="00DA6C52">
            <w:pPr>
              <w:rPr>
                <w:ins w:id="1379" w:author="Sai Cheong Yip" w:date="2018-12-17T17:14:00Z"/>
              </w:rPr>
            </w:pPr>
            <w:ins w:id="1380" w:author="Sai Cheong Yip" w:date="2018-12-17T17:14:00Z">
              <w:r>
                <w:t>Button</w:t>
              </w:r>
            </w:ins>
          </w:p>
        </w:tc>
        <w:tc>
          <w:tcPr>
            <w:tcW w:w="7614" w:type="dxa"/>
          </w:tcPr>
          <w:p w:rsidR="00400FBA" w:rsidRDefault="00400FBA" w:rsidP="00DA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81" w:author="Sai Cheong Yip" w:date="2018-12-17T17:14:00Z"/>
              </w:rPr>
            </w:pPr>
            <w:ins w:id="1382" w:author="Sai Cheong Yip" w:date="2018-12-17T17:14:00Z">
              <w:r>
                <w:rPr>
                  <w:rFonts w:hint="eastAsia"/>
                </w:rPr>
                <w:t>D</w:t>
              </w:r>
              <w:r>
                <w:t>escription</w:t>
              </w:r>
            </w:ins>
          </w:p>
        </w:tc>
      </w:tr>
      <w:tr w:rsidR="00400FBA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83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0FBA" w:rsidRPr="006A467A" w:rsidRDefault="00E722C1" w:rsidP="00DA6C52">
            <w:pPr>
              <w:rPr>
                <w:ins w:id="1384" w:author="Sai Cheong Yip" w:date="2018-12-17T17:14:00Z"/>
                <w:rFonts w:hint="eastAsia"/>
                <w:b w:val="0"/>
                <w:sz w:val="20"/>
                <w:szCs w:val="20"/>
                <w:rPrChange w:id="1385" w:author="Sai Cheong Yip" w:date="2018-12-17T17:32:00Z">
                  <w:rPr>
                    <w:ins w:id="1386" w:author="Sai Cheong Yip" w:date="2018-12-17T17:14:00Z"/>
                    <w:rFonts w:hint="eastAsia"/>
                    <w:b w:val="0"/>
                    <w:sz w:val="20"/>
                    <w:szCs w:val="20"/>
                  </w:rPr>
                </w:rPrChange>
              </w:rPr>
            </w:pPr>
            <w:ins w:id="1387" w:author="Sai Cheong Yip" w:date="2018-12-17T17:29:00Z">
              <w:r w:rsidRPr="006A467A">
                <w:rPr>
                  <w:rFonts w:hint="eastAsia"/>
                  <w:b w:val="0"/>
                  <w:sz w:val="20"/>
                  <w:szCs w:val="20"/>
                  <w:rPrChange w:id="1388" w:author="Sai Cheong Yip" w:date="2018-12-17T17:32:00Z">
                    <w:rPr>
                      <w:rFonts w:hint="eastAsia"/>
                      <w:b w:val="0"/>
                      <w:sz w:val="20"/>
                      <w:szCs w:val="20"/>
                    </w:rPr>
                  </w:rPrChange>
                </w:rPr>
                <w:lastRenderedPageBreak/>
                <w:t>C</w:t>
              </w:r>
              <w:r w:rsidRPr="006A467A">
                <w:rPr>
                  <w:b w:val="0"/>
                  <w:sz w:val="20"/>
                  <w:szCs w:val="20"/>
                  <w:rPrChange w:id="1389" w:author="Sai Cheong Yip" w:date="2018-12-17T17:32:00Z">
                    <w:rPr>
                      <w:b w:val="0"/>
                      <w:sz w:val="20"/>
                      <w:szCs w:val="20"/>
                    </w:rPr>
                  </w:rPrChange>
                </w:rPr>
                <w:t>OA</w:t>
              </w:r>
            </w:ins>
          </w:p>
        </w:tc>
        <w:tc>
          <w:tcPr>
            <w:tcW w:w="7614" w:type="dxa"/>
          </w:tcPr>
          <w:p w:rsidR="00400FBA" w:rsidRPr="006A467A" w:rsidRDefault="00E722C1" w:rsidP="00DA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0" w:author="Sai Cheong Yip" w:date="2018-12-17T17:14:00Z"/>
                <w:rFonts w:hint="eastAsia"/>
                <w:sz w:val="20"/>
                <w:szCs w:val="20"/>
                <w:rPrChange w:id="1391" w:author="Sai Cheong Yip" w:date="2018-12-17T17:32:00Z">
                  <w:rPr>
                    <w:ins w:id="1392" w:author="Sai Cheong Yip" w:date="2018-12-17T17:14:00Z"/>
                    <w:rFonts w:hint="eastAsia"/>
                    <w:sz w:val="20"/>
                    <w:szCs w:val="20"/>
                  </w:rPr>
                </w:rPrChange>
              </w:rPr>
            </w:pPr>
            <w:ins w:id="1393" w:author="Sai Cheong Yip" w:date="2018-12-17T17:30:00Z">
              <w:r w:rsidRPr="006A467A">
                <w:rPr>
                  <w:rFonts w:hint="eastAsia"/>
                  <w:sz w:val="20"/>
                  <w:szCs w:val="20"/>
                  <w:rPrChange w:id="1394" w:author="Sai Cheong Yip" w:date="2018-12-17T17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S</w:t>
              </w:r>
              <w:r w:rsidRPr="006A467A">
                <w:rPr>
                  <w:sz w:val="20"/>
                  <w:szCs w:val="20"/>
                  <w:rPrChange w:id="1395" w:author="Sai Cheong Yip" w:date="2018-12-17T17:32:00Z">
                    <w:rPr>
                      <w:sz w:val="20"/>
                      <w:szCs w:val="20"/>
                    </w:rPr>
                  </w:rPrChange>
                </w:rPr>
                <w:t>how/hide COA details</w:t>
              </w:r>
            </w:ins>
          </w:p>
        </w:tc>
      </w:tr>
      <w:tr w:rsidR="00400FBA" w:rsidTr="00DA6C52">
        <w:trPr>
          <w:ins w:id="1396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0FBA" w:rsidRPr="006A467A" w:rsidRDefault="00E722C1" w:rsidP="00DA6C52">
            <w:pPr>
              <w:rPr>
                <w:ins w:id="1397" w:author="Sai Cheong Yip" w:date="2018-12-17T17:14:00Z"/>
                <w:b w:val="0"/>
                <w:sz w:val="20"/>
                <w:szCs w:val="20"/>
                <w:rPrChange w:id="1398" w:author="Sai Cheong Yip" w:date="2018-12-17T17:32:00Z">
                  <w:rPr>
                    <w:ins w:id="1399" w:author="Sai Cheong Yip" w:date="2018-12-17T17:14:00Z"/>
                    <w:b w:val="0"/>
                    <w:sz w:val="20"/>
                    <w:szCs w:val="20"/>
                  </w:rPr>
                </w:rPrChange>
              </w:rPr>
            </w:pPr>
            <w:ins w:id="1400" w:author="Sai Cheong Yip" w:date="2018-12-17T17:29:00Z">
              <w:r w:rsidRPr="006A467A">
                <w:rPr>
                  <w:rFonts w:hint="eastAsia"/>
                  <w:b w:val="0"/>
                  <w:sz w:val="20"/>
                  <w:szCs w:val="20"/>
                  <w:rPrChange w:id="1401" w:author="Sai Cheong Yip" w:date="2018-12-17T17:32:00Z">
                    <w:rPr>
                      <w:rFonts w:hint="eastAsia"/>
                      <w:b w:val="0"/>
                      <w:sz w:val="20"/>
                      <w:szCs w:val="20"/>
                    </w:rPr>
                  </w:rPrChange>
                </w:rPr>
                <w:t>D</w:t>
              </w:r>
              <w:r w:rsidRPr="006A467A">
                <w:rPr>
                  <w:b w:val="0"/>
                  <w:sz w:val="20"/>
                  <w:szCs w:val="20"/>
                  <w:rPrChange w:id="1402" w:author="Sai Cheong Yip" w:date="2018-12-17T17:32:00Z">
                    <w:rPr>
                      <w:b w:val="0"/>
                      <w:sz w:val="20"/>
                      <w:szCs w:val="20"/>
                    </w:rPr>
                  </w:rPrChange>
                </w:rPr>
                <w:t>ate</w:t>
              </w:r>
            </w:ins>
          </w:p>
        </w:tc>
        <w:tc>
          <w:tcPr>
            <w:tcW w:w="7614" w:type="dxa"/>
          </w:tcPr>
          <w:p w:rsidR="00400FBA" w:rsidRPr="006A467A" w:rsidRDefault="00E722C1" w:rsidP="00DA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3" w:author="Sai Cheong Yip" w:date="2018-12-17T17:14:00Z"/>
                <w:sz w:val="20"/>
                <w:szCs w:val="20"/>
                <w:rPrChange w:id="1404" w:author="Sai Cheong Yip" w:date="2018-12-17T17:32:00Z">
                  <w:rPr>
                    <w:ins w:id="1405" w:author="Sai Cheong Yip" w:date="2018-12-17T17:14:00Z"/>
                    <w:sz w:val="20"/>
                    <w:szCs w:val="20"/>
                  </w:rPr>
                </w:rPrChange>
              </w:rPr>
            </w:pPr>
            <w:ins w:id="1406" w:author="Sai Cheong Yip" w:date="2018-12-17T17:30:00Z">
              <w:r w:rsidRPr="006A467A">
                <w:rPr>
                  <w:rFonts w:hint="eastAsia"/>
                  <w:sz w:val="20"/>
                  <w:szCs w:val="20"/>
                  <w:rPrChange w:id="1407" w:author="Sai Cheong Yip" w:date="2018-12-17T17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S</w:t>
              </w:r>
              <w:r w:rsidRPr="006A467A">
                <w:rPr>
                  <w:sz w:val="20"/>
                  <w:szCs w:val="20"/>
                  <w:rPrChange w:id="1408" w:author="Sai Cheong Yip" w:date="2018-12-17T17:32:00Z">
                    <w:rPr>
                      <w:sz w:val="20"/>
                      <w:szCs w:val="20"/>
                    </w:rPr>
                  </w:rPrChange>
                </w:rPr>
                <w:t>how/hide worked hour of each date</w:t>
              </w:r>
            </w:ins>
          </w:p>
        </w:tc>
      </w:tr>
      <w:tr w:rsidR="00400FBA" w:rsidTr="00DA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09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0FBA" w:rsidRPr="006A467A" w:rsidRDefault="00E722C1" w:rsidP="00DA6C52">
            <w:pPr>
              <w:rPr>
                <w:ins w:id="1410" w:author="Sai Cheong Yip" w:date="2018-12-17T17:14:00Z"/>
                <w:b w:val="0"/>
                <w:sz w:val="20"/>
                <w:szCs w:val="20"/>
                <w:rPrChange w:id="1411" w:author="Sai Cheong Yip" w:date="2018-12-17T17:32:00Z">
                  <w:rPr>
                    <w:ins w:id="1412" w:author="Sai Cheong Yip" w:date="2018-12-17T17:14:00Z"/>
                    <w:b w:val="0"/>
                    <w:sz w:val="20"/>
                    <w:szCs w:val="20"/>
                  </w:rPr>
                </w:rPrChange>
              </w:rPr>
            </w:pPr>
            <w:ins w:id="1413" w:author="Sai Cheong Yip" w:date="2018-12-17T17:29:00Z">
              <w:r w:rsidRPr="006A467A">
                <w:rPr>
                  <w:rFonts w:hint="eastAsia"/>
                  <w:b w:val="0"/>
                  <w:sz w:val="20"/>
                  <w:szCs w:val="20"/>
                  <w:rPrChange w:id="1414" w:author="Sai Cheong Yip" w:date="2018-12-17T17:32:00Z">
                    <w:rPr>
                      <w:rFonts w:hint="eastAsia"/>
                      <w:b w:val="0"/>
                      <w:sz w:val="20"/>
                      <w:szCs w:val="20"/>
                    </w:rPr>
                  </w:rPrChange>
                </w:rPr>
                <w:t>R</w:t>
              </w:r>
              <w:r w:rsidRPr="006A467A">
                <w:rPr>
                  <w:b w:val="0"/>
                  <w:sz w:val="20"/>
                  <w:szCs w:val="20"/>
                  <w:rPrChange w:id="1415" w:author="Sai Cheong Yip" w:date="2018-12-17T17:32:00Z">
                    <w:rPr>
                      <w:b w:val="0"/>
                      <w:sz w:val="20"/>
                      <w:szCs w:val="20"/>
                    </w:rPr>
                  </w:rPrChange>
                </w:rPr>
                <w:t>ollback</w:t>
              </w:r>
            </w:ins>
          </w:p>
        </w:tc>
        <w:tc>
          <w:tcPr>
            <w:tcW w:w="7614" w:type="dxa"/>
          </w:tcPr>
          <w:p w:rsidR="00400FBA" w:rsidRPr="006A467A" w:rsidRDefault="006A467A" w:rsidP="00DA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6" w:author="Sai Cheong Yip" w:date="2018-12-17T17:14:00Z"/>
                <w:rFonts w:hint="eastAsia"/>
                <w:sz w:val="20"/>
                <w:szCs w:val="20"/>
                <w:rPrChange w:id="1417" w:author="Sai Cheong Yip" w:date="2018-12-17T17:32:00Z">
                  <w:rPr>
                    <w:ins w:id="1418" w:author="Sai Cheong Yip" w:date="2018-12-17T17:14:00Z"/>
                    <w:rFonts w:hint="eastAsia"/>
                    <w:sz w:val="20"/>
                    <w:szCs w:val="20"/>
                  </w:rPr>
                </w:rPrChange>
              </w:rPr>
            </w:pPr>
            <w:ins w:id="1419" w:author="Sai Cheong Yip" w:date="2018-12-17T17:30:00Z">
              <w:r w:rsidRPr="006A467A">
                <w:rPr>
                  <w:rFonts w:hint="eastAsia"/>
                  <w:sz w:val="20"/>
                  <w:szCs w:val="20"/>
                  <w:rPrChange w:id="1420" w:author="Sai Cheong Yip" w:date="2018-12-17T17:32:00Z">
                    <w:rPr>
                      <w:rFonts w:hint="eastAsia"/>
                      <w:sz w:val="20"/>
                      <w:szCs w:val="20"/>
                    </w:rPr>
                  </w:rPrChange>
                </w:rPr>
                <w:t>R</w:t>
              </w:r>
              <w:r w:rsidRPr="006A467A">
                <w:rPr>
                  <w:sz w:val="20"/>
                  <w:szCs w:val="20"/>
                  <w:rPrChange w:id="1421" w:author="Sai Cheong Yip" w:date="2018-12-17T17:32:00Z">
                    <w:rPr>
                      <w:sz w:val="20"/>
                      <w:szCs w:val="20"/>
                    </w:rPr>
                  </w:rPrChange>
                </w:rPr>
                <w:t>ollb</w:t>
              </w:r>
            </w:ins>
            <w:ins w:id="1422" w:author="Sai Cheong Yip" w:date="2018-12-17T17:31:00Z">
              <w:r w:rsidRPr="006A467A">
                <w:rPr>
                  <w:sz w:val="20"/>
                  <w:szCs w:val="20"/>
                  <w:rPrChange w:id="1423" w:author="Sai Cheong Yip" w:date="2018-12-17T17:32:00Z">
                    <w:rPr>
                      <w:sz w:val="20"/>
                      <w:szCs w:val="20"/>
                    </w:rPr>
                  </w:rPrChange>
                </w:rPr>
                <w:t>ack the record from HCM, if checked HCM didn’t process the record, system will delete the record in HCM, then update the record stat</w:t>
              </w:r>
            </w:ins>
            <w:ins w:id="1424" w:author="Sai Cheong Yip" w:date="2018-12-17T17:32:00Z">
              <w:r w:rsidRPr="006A467A">
                <w:rPr>
                  <w:sz w:val="20"/>
                  <w:szCs w:val="20"/>
                  <w:rPrChange w:id="1425" w:author="Sai Cheong Yip" w:date="2018-12-17T17:32:00Z">
                    <w:rPr>
                      <w:sz w:val="20"/>
                      <w:szCs w:val="20"/>
                    </w:rPr>
                  </w:rPrChange>
                </w:rPr>
                <w:t>us to on-hold.</w:t>
              </w:r>
            </w:ins>
          </w:p>
        </w:tc>
      </w:tr>
      <w:tr w:rsidR="00400FBA" w:rsidTr="00DA6C52">
        <w:trPr>
          <w:ins w:id="1426" w:author="Sai Cheong Yip" w:date="2018-12-1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0FBA" w:rsidRPr="006A467A" w:rsidRDefault="00E722C1" w:rsidP="00DA6C52">
            <w:pPr>
              <w:rPr>
                <w:ins w:id="1427" w:author="Sai Cheong Yip" w:date="2018-12-17T17:14:00Z"/>
                <w:b w:val="0"/>
                <w:sz w:val="20"/>
                <w:szCs w:val="20"/>
                <w:rPrChange w:id="1428" w:author="Sai Cheong Yip" w:date="2018-12-17T17:32:00Z">
                  <w:rPr>
                    <w:ins w:id="1429" w:author="Sai Cheong Yip" w:date="2018-12-17T17:14:00Z"/>
                    <w:b w:val="0"/>
                    <w:sz w:val="20"/>
                    <w:szCs w:val="20"/>
                  </w:rPr>
                </w:rPrChange>
              </w:rPr>
            </w:pPr>
            <w:ins w:id="1430" w:author="Sai Cheong Yip" w:date="2018-12-17T17:29:00Z">
              <w:r w:rsidRPr="006A467A">
                <w:rPr>
                  <w:rFonts w:hint="eastAsia"/>
                  <w:b w:val="0"/>
                  <w:sz w:val="20"/>
                  <w:szCs w:val="20"/>
                  <w:rPrChange w:id="1431" w:author="Sai Cheong Yip" w:date="2018-12-17T17:32:00Z">
                    <w:rPr>
                      <w:rFonts w:hint="eastAsia"/>
                      <w:b w:val="0"/>
                      <w:sz w:val="20"/>
                      <w:szCs w:val="20"/>
                    </w:rPr>
                  </w:rPrChange>
                </w:rPr>
                <w:t>T</w:t>
              </w:r>
              <w:r w:rsidRPr="006A467A">
                <w:rPr>
                  <w:b w:val="0"/>
                  <w:sz w:val="20"/>
                  <w:szCs w:val="20"/>
                  <w:rPrChange w:id="1432" w:author="Sai Cheong Yip" w:date="2018-12-17T17:32:00Z">
                    <w:rPr>
                      <w:b w:val="0"/>
                      <w:sz w:val="20"/>
                      <w:szCs w:val="20"/>
                    </w:rPr>
                  </w:rPrChange>
                </w:rPr>
                <w:t>ransfer</w:t>
              </w:r>
            </w:ins>
          </w:p>
        </w:tc>
        <w:tc>
          <w:tcPr>
            <w:tcW w:w="7614" w:type="dxa"/>
          </w:tcPr>
          <w:p w:rsidR="00400FBA" w:rsidRPr="006A467A" w:rsidRDefault="006A467A" w:rsidP="00DA6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3" w:author="Sai Cheong Yip" w:date="2018-12-17T17:14:00Z"/>
                <w:sz w:val="20"/>
                <w:szCs w:val="20"/>
                <w:rPrChange w:id="1434" w:author="Sai Cheong Yip" w:date="2018-12-17T17:32:00Z">
                  <w:rPr>
                    <w:ins w:id="1435" w:author="Sai Cheong Yip" w:date="2018-12-17T17:14:00Z"/>
                    <w:sz w:val="20"/>
                    <w:szCs w:val="20"/>
                  </w:rPr>
                </w:rPrChange>
              </w:rPr>
            </w:pPr>
            <w:ins w:id="1436" w:author="Sai Cheong Yip" w:date="2018-12-17T17:32:00Z">
              <w:r w:rsidRPr="006A467A">
                <w:rPr>
                  <w:sz w:val="20"/>
                  <w:szCs w:val="20"/>
                  <w:rPrChange w:id="1437" w:author="Sai Cheong Yip" w:date="2018-12-17T17:32:00Z">
                    <w:rPr/>
                  </w:rPrChange>
                </w:rPr>
                <w:t>all records of request will transfer to HCM, if there is any error return from HCM, system will pop a new dialog to list the problem, un-success record will accumulate the count of on-hold record, and the status will mark to</w:t>
              </w:r>
              <w:r w:rsidRPr="006A467A">
                <w:rPr>
                  <w:sz w:val="20"/>
                  <w:szCs w:val="20"/>
                  <w:rPrChange w:id="1438" w:author="Sai Cheong Yip" w:date="2018-12-17T17:32:00Z">
                    <w:rPr>
                      <w:szCs w:val="24"/>
                    </w:rPr>
                  </w:rPrChange>
                </w:rPr>
                <w:t xml:space="preserve"> </w:t>
              </w:r>
              <w:r w:rsidRPr="006A467A">
                <w:rPr>
                  <w:sz w:val="20"/>
                  <w:szCs w:val="20"/>
                  <w:rPrChange w:id="1439" w:author="Sai Cheong Yip" w:date="2018-12-17T17:32:00Z">
                    <w:rPr>
                      <w:szCs w:val="24"/>
                    </w:rPr>
                  </w:rPrChange>
                </w:rPr>
                <w:t>Partially</w:t>
              </w:r>
              <w:r w:rsidRPr="006A467A">
                <w:rPr>
                  <w:sz w:val="20"/>
                  <w:szCs w:val="20"/>
                  <w:rPrChange w:id="1440" w:author="Sai Cheong Yip" w:date="2018-12-17T17:32:00Z">
                    <w:rPr>
                      <w:szCs w:val="24"/>
                    </w:rPr>
                  </w:rPrChange>
                </w:rPr>
                <w:t xml:space="preserve"> Transferred</w:t>
              </w:r>
            </w:ins>
          </w:p>
        </w:tc>
      </w:tr>
    </w:tbl>
    <w:p w:rsidR="00400FBA" w:rsidRPr="00516BA7" w:rsidRDefault="00400FBA" w:rsidP="00516BA7">
      <w:pPr>
        <w:rPr>
          <w:rFonts w:hint="eastAsia"/>
          <w:sz w:val="20"/>
          <w:szCs w:val="20"/>
        </w:rPr>
      </w:pPr>
    </w:p>
    <w:p w:rsidR="00400FBA" w:rsidRDefault="00516BA7">
      <w:pPr>
        <w:widowControl/>
        <w:rPr>
          <w:rFonts w:hint="eastAsia"/>
        </w:rPr>
      </w:pPr>
      <w:r>
        <w:br w:type="page"/>
      </w:r>
    </w:p>
    <w:p w:rsidR="00516BA7" w:rsidRDefault="00142E59" w:rsidP="00142E59">
      <w:pPr>
        <w:pStyle w:val="1"/>
      </w:pPr>
      <w:bookmarkStart w:id="1441" w:name="_Toc532831134"/>
      <w:r w:rsidRPr="00142E59">
        <w:lastRenderedPageBreak/>
        <w:t>Appendix</w:t>
      </w:r>
      <w:r>
        <w:t xml:space="preserve"> 1. Attendant template</w:t>
      </w:r>
      <w:bookmarkEnd w:id="1441"/>
    </w:p>
    <w:p w:rsidR="008046D8" w:rsidRDefault="008046D8" w:rsidP="007234D5">
      <w:pPr>
        <w:pStyle w:val="6"/>
        <w:ind w:left="480"/>
      </w:pPr>
      <w:r>
        <w:rPr>
          <w:rFonts w:hint="eastAsia"/>
        </w:rPr>
        <w:t>H</w:t>
      </w:r>
      <w:r>
        <w:t>eader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046D8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DA67E5" w:rsidRDefault="008046D8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5607" w:type="dxa"/>
          </w:tcPr>
          <w:p w:rsidR="008046D8" w:rsidRPr="00DA67E5" w:rsidRDefault="00804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Description</w:t>
            </w:r>
          </w:p>
        </w:tc>
      </w:tr>
      <w:tr w:rsidR="008046D8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232248" w:rsidRDefault="008046D8" w:rsidP="008046D8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5607" w:type="dxa"/>
          </w:tcPr>
          <w:p w:rsidR="008046D8" w:rsidRPr="00232248" w:rsidRDefault="007D2305" w:rsidP="0080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 Type</w:t>
            </w:r>
            <w:r w:rsidR="007D2305" w:rsidRPr="00232248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Hospital/Department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Work Location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</w:tbl>
    <w:p w:rsidR="008046D8" w:rsidRDefault="008046D8"/>
    <w:p w:rsidR="008046D8" w:rsidRDefault="007D2305" w:rsidP="007234D5">
      <w:pPr>
        <w:pStyle w:val="6"/>
        <w:ind w:left="480"/>
      </w:pPr>
      <w:r>
        <w:rPr>
          <w:rFonts w:hint="eastAsia"/>
        </w:rPr>
        <w:t>D</w:t>
      </w:r>
      <w:r>
        <w:t>etails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D2305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DA67E5" w:rsidRDefault="007D2305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6174" w:type="dxa"/>
          </w:tcPr>
          <w:p w:rsidR="007D2305" w:rsidRPr="00DA67E5" w:rsidRDefault="007D2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Assignment No.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W</w:t>
            </w:r>
            <w:r w:rsidRPr="00232248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Job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427D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427D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Ho</w:t>
            </w:r>
            <w:r w:rsidRPr="00232248">
              <w:rPr>
                <w:b w:val="0"/>
                <w:sz w:val="20"/>
                <w:szCs w:val="20"/>
              </w:rPr>
              <w:t>ur type</w:t>
            </w:r>
          </w:p>
        </w:tc>
        <w:tc>
          <w:tcPr>
            <w:tcW w:w="6174" w:type="dxa"/>
          </w:tcPr>
          <w:p w:rsidR="0039427D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St</w:t>
            </w:r>
            <w:r w:rsidRPr="00232248">
              <w:rPr>
                <w:sz w:val="20"/>
                <w:szCs w:val="20"/>
              </w:rPr>
              <w:t>andard / Non-Standard / Night</w:t>
            </w: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Inst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Analytic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 xml:space="preserve">Earned </w:t>
            </w:r>
            <w:r w:rsidR="007D2305" w:rsidRPr="00232248">
              <w:rPr>
                <w:rFonts w:hint="eastAsia"/>
                <w:b w:val="0"/>
                <w:sz w:val="20"/>
                <w:szCs w:val="20"/>
              </w:rPr>
              <w:t>M</w:t>
            </w:r>
            <w:r w:rsidR="007D2305" w:rsidRPr="00232248">
              <w:rPr>
                <w:b w:val="0"/>
                <w:sz w:val="20"/>
                <w:szCs w:val="20"/>
              </w:rPr>
              <w:t>onth</w:t>
            </w:r>
          </w:p>
        </w:tc>
        <w:tc>
          <w:tcPr>
            <w:tcW w:w="6174" w:type="dxa"/>
          </w:tcPr>
          <w:p w:rsidR="007D2305" w:rsidRPr="00232248" w:rsidRDefault="00D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ormat </w:t>
            </w:r>
            <w:del w:id="1442" w:author="Sai Cheong Yip" w:date="2018-12-17T17:35:00Z">
              <w:r w:rsidRPr="00B63815" w:rsidDel="00811943">
                <w:rPr>
                  <w:sz w:val="20"/>
                  <w:szCs w:val="20"/>
                  <w:highlight w:val="yellow"/>
                </w:rPr>
                <w:delText>CCYYMM</w:delText>
              </w:r>
            </w:del>
            <w:ins w:id="1443" w:author="Sai Cheong Yip" w:date="2018-12-17T17:35:00Z">
              <w:r w:rsidR="00811943">
                <w:rPr>
                  <w:sz w:val="20"/>
                  <w:szCs w:val="20"/>
                  <w:highlight w:val="yellow"/>
                </w:rPr>
                <w:t>MM/YYYY</w:t>
              </w:r>
            </w:ins>
            <w:bookmarkStart w:id="1444" w:name="_GoBack"/>
            <w:bookmarkEnd w:id="1444"/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D</w:t>
            </w:r>
            <w:r w:rsidRPr="00232248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01C6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301C6" w:rsidRPr="00232248" w:rsidRDefault="00F301C6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T</w:t>
            </w:r>
            <w:r w:rsidRPr="00232248">
              <w:rPr>
                <w:b w:val="0"/>
                <w:sz w:val="20"/>
                <w:szCs w:val="20"/>
              </w:rPr>
              <w:t>otal</w:t>
            </w:r>
          </w:p>
        </w:tc>
        <w:tc>
          <w:tcPr>
            <w:tcW w:w="6174" w:type="dxa"/>
          </w:tcPr>
          <w:p w:rsidR="00F301C6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</w:t>
            </w:r>
            <w:r w:rsidRPr="00232248">
              <w:rPr>
                <w:sz w:val="20"/>
                <w:szCs w:val="20"/>
              </w:rPr>
              <w:t xml:space="preserve">um of </w:t>
            </w:r>
            <w:r w:rsidRPr="00232248">
              <w:rPr>
                <w:rFonts w:hint="eastAsia"/>
                <w:sz w:val="20"/>
                <w:szCs w:val="20"/>
              </w:rPr>
              <w:t>D</w:t>
            </w:r>
            <w:r w:rsidRPr="00232248">
              <w:rPr>
                <w:sz w:val="20"/>
                <w:szCs w:val="20"/>
              </w:rPr>
              <w:t>ate / No. of hours worked</w:t>
            </w:r>
          </w:p>
        </w:tc>
      </w:tr>
    </w:tbl>
    <w:p w:rsidR="007D2305" w:rsidRDefault="007D2305"/>
    <w:p w:rsidR="00886499" w:rsidRDefault="008046D8" w:rsidP="00142E59">
      <w:r>
        <w:rPr>
          <w:rFonts w:hint="eastAsia"/>
          <w:noProof/>
        </w:rPr>
        <w:drawing>
          <wp:inline distT="0" distB="0" distL="0" distR="0" wp14:anchorId="07177B9E" wp14:editId="2AEE0636">
            <wp:extent cx="5274310" cy="10909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8B" w:rsidRPr="00886499" w:rsidRDefault="00142E59" w:rsidP="00142E59">
      <w:pPr>
        <w:pStyle w:val="1"/>
      </w:pPr>
      <w:bookmarkStart w:id="1445" w:name="_Toc532831135"/>
      <w:r w:rsidRPr="00142E59">
        <w:lastRenderedPageBreak/>
        <w:t>Appendix</w:t>
      </w:r>
      <w:r w:rsidRPr="00142E59">
        <w:rPr>
          <w:rFonts w:hint="eastAsia"/>
        </w:rPr>
        <w:t xml:space="preserve"> </w:t>
      </w:r>
      <w:r>
        <w:t xml:space="preserve">2. </w:t>
      </w:r>
      <w:r w:rsidR="00AA658B" w:rsidRPr="00886499">
        <w:rPr>
          <w:rFonts w:hint="eastAsia"/>
        </w:rPr>
        <w:t>V</w:t>
      </w:r>
      <w:r w:rsidR="00AA658B" w:rsidRPr="00886499">
        <w:t>alidation</w:t>
      </w:r>
      <w:bookmarkEnd w:id="1445"/>
      <w:r w:rsidR="00AA658B" w:rsidRPr="00886499">
        <w:t xml:space="preserve"> </w:t>
      </w:r>
    </w:p>
    <w:p w:rsidR="00AA658B" w:rsidRDefault="00AA658B">
      <w:r>
        <w:rPr>
          <w:rFonts w:hint="eastAsia"/>
        </w:rPr>
        <w:t>W</w:t>
      </w:r>
      <w:r>
        <w:t>hen upload the template, system will do a validation checking</w:t>
      </w:r>
      <w:r w:rsidR="00DA67E5">
        <w:t>, there are three types of the validation</w:t>
      </w:r>
      <w:ins w:id="1446" w:author="Sai Cheong Yip" w:date="2018-12-17T11:52:00Z">
        <w:r w:rsidR="00EB6043">
          <w:t xml:space="preserve"> result</w:t>
        </w:r>
      </w:ins>
      <w:r w:rsidR="00DA67E5">
        <w:t xml:space="preserve">: 1. </w:t>
      </w:r>
      <w:r w:rsidR="00DA67E5" w:rsidRPr="00051BE4">
        <w:rPr>
          <w:b/>
        </w:rPr>
        <w:t>Passed</w:t>
      </w:r>
      <w:r w:rsidR="00DA67E5">
        <w:t xml:space="preserve">, 2. </w:t>
      </w:r>
      <w:r w:rsidR="00DA67E5" w:rsidRPr="00051BE4">
        <w:rPr>
          <w:b/>
        </w:rPr>
        <w:t>Warning</w:t>
      </w:r>
      <w:r w:rsidR="00DA67E5">
        <w:t xml:space="preserve">, 3. </w:t>
      </w:r>
      <w:r w:rsidR="00DA67E5" w:rsidRPr="00051BE4">
        <w:rPr>
          <w:b/>
        </w:rPr>
        <w:t>Error</w:t>
      </w:r>
      <w:r w:rsidR="00DA67E5">
        <w:t xml:space="preserve">. </w:t>
      </w:r>
    </w:p>
    <w:p w:rsidR="00DA67E5" w:rsidRDefault="00DA67E5">
      <w:r>
        <w:t>After upload the file, system will pop a dialog to show the validation result with type equal “</w:t>
      </w:r>
      <w:r w:rsidRPr="00051BE4">
        <w:rPr>
          <w:b/>
        </w:rPr>
        <w:t>Warning</w:t>
      </w:r>
      <w:r>
        <w:t>” or “</w:t>
      </w:r>
      <w:r w:rsidRPr="00051BE4">
        <w:rPr>
          <w:b/>
        </w:rPr>
        <w:t>Error</w:t>
      </w:r>
      <w:r>
        <w:t>”. If the file has any record with “</w:t>
      </w:r>
      <w:r w:rsidRPr="00051BE4">
        <w:rPr>
          <w:b/>
        </w:rPr>
        <w:t>Error</w:t>
      </w:r>
      <w:r>
        <w:t>”, user need fix the problem in the file and then re-upload the file. If the file has record with “</w:t>
      </w:r>
      <w:r w:rsidRPr="00051BE4">
        <w:rPr>
          <w:b/>
        </w:rPr>
        <w:t>Warning</w:t>
      </w:r>
      <w:r>
        <w:t>”, system will pop a confirm dialog to do the double confirm before system accept the upload file record.</w:t>
      </w:r>
    </w:p>
    <w:p w:rsidR="00DA67E5" w:rsidRDefault="00DA67E5"/>
    <w:p w:rsidR="00DA67E5" w:rsidRDefault="00DA67E5" w:rsidP="00051BE4">
      <w:pPr>
        <w:pStyle w:val="a6"/>
      </w:pPr>
      <w:r>
        <w:rPr>
          <w:rFonts w:hint="eastAsia"/>
        </w:rPr>
        <w:t>F</w:t>
      </w:r>
      <w:r>
        <w:t>ield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850"/>
        <w:gridCol w:w="4536"/>
      </w:tblGrid>
      <w:tr w:rsidR="00146C1B" w:rsidTr="0032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Fi</w:t>
            </w:r>
            <w:r w:rsidRPr="00566D3E">
              <w:rPr>
                <w:sz w:val="20"/>
                <w:szCs w:val="20"/>
              </w:rPr>
              <w:t>eld</w:t>
            </w:r>
          </w:p>
        </w:tc>
        <w:tc>
          <w:tcPr>
            <w:tcW w:w="2552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V</w:t>
            </w:r>
            <w:r w:rsidRPr="00566D3E">
              <w:rPr>
                <w:sz w:val="20"/>
                <w:szCs w:val="20"/>
              </w:rPr>
              <w:t>alidation</w:t>
            </w:r>
          </w:p>
        </w:tc>
        <w:tc>
          <w:tcPr>
            <w:tcW w:w="850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T</w:t>
            </w:r>
            <w:r w:rsidRPr="00566D3E">
              <w:rPr>
                <w:sz w:val="20"/>
                <w:szCs w:val="20"/>
              </w:rPr>
              <w:t>ype</w:t>
            </w:r>
          </w:p>
        </w:tc>
        <w:tc>
          <w:tcPr>
            <w:tcW w:w="4536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E</w:t>
            </w:r>
            <w:r w:rsidRPr="00566D3E">
              <w:rPr>
                <w:sz w:val="20"/>
                <w:szCs w:val="20"/>
              </w:rPr>
              <w:t>rror Message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b w:val="0"/>
                <w:sz w:val="20"/>
                <w:szCs w:val="20"/>
              </w:rPr>
            </w:pPr>
            <w:r w:rsidRPr="00566D3E">
              <w:rPr>
                <w:rFonts w:hint="eastAsia"/>
                <w:b w:val="0"/>
                <w:sz w:val="20"/>
                <w:szCs w:val="20"/>
              </w:rPr>
              <w:t>A</w:t>
            </w:r>
            <w:r w:rsidRPr="00566D3E">
              <w:rPr>
                <w:b w:val="0"/>
                <w:sz w:val="20"/>
                <w:szCs w:val="20"/>
              </w:rPr>
              <w:t xml:space="preserve">ssignment No. 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Mandatory 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Assignment number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BC1DAA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N</w:t>
            </w:r>
            <w:r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W</w:t>
            </w:r>
            <w:r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Work Location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BC1DAA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C803F3" w:rsidRDefault="00886499" w:rsidP="00C8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qual “Standard” or “Non-Standard” or “Night”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must equal to “Standard” or “Non-Standard” or “Night”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886499" w:rsidRDefault="0088649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COA Inst</w:t>
            </w:r>
          </w:p>
        </w:tc>
        <w:tc>
          <w:tcPr>
            <w:tcW w:w="2552" w:type="dxa"/>
          </w:tcPr>
          <w:p w:rsidR="00146C1B" w:rsidRPr="00886499" w:rsidRDefault="00886499" w:rsidP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3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>ne #line COA Inst #value can’t longer than 3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Pr="00E52D99">
              <w:rPr>
                <w:sz w:val="20"/>
                <w:szCs w:val="20"/>
              </w:rPr>
              <w:t>Fund</w:t>
            </w:r>
            <w:r>
              <w:rPr>
                <w:sz w:val="20"/>
                <w:szCs w:val="20"/>
              </w:rPr>
              <w:t xml:space="preserve"> #value can’t longer than 2.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7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>
              <w:rPr>
                <w:rFonts w:hint="eastAsia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>ction #value can’t longer than 7.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 xml:space="preserve">OA Analytic 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5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 w:rsidRPr="00326B88">
              <w:rPr>
                <w:sz w:val="20"/>
                <w:szCs w:val="20"/>
              </w:rPr>
              <w:t>Analytic</w:t>
            </w:r>
            <w:r w:rsidR="00326B88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#value can’t longer than 5.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#value can’t longer than </w:t>
            </w:r>
            <w:r w:rsidR="00326B88">
              <w:rPr>
                <w:sz w:val="20"/>
                <w:szCs w:val="20"/>
              </w:rPr>
              <w:t>2.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E</w:t>
            </w:r>
            <w:r w:rsidRPr="00326B88">
              <w:rPr>
                <w:sz w:val="20"/>
                <w:szCs w:val="20"/>
              </w:rPr>
              <w:t>arned Month</w:t>
            </w:r>
            <w:r>
              <w:rPr>
                <w:sz w:val="20"/>
                <w:szCs w:val="20"/>
              </w:rPr>
              <w:t xml:space="preserve"> cannot be empty.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ithin 1 to 12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Earned Month #value must within 1 to 12.</w:t>
            </w:r>
          </w:p>
        </w:tc>
      </w:tr>
      <w:tr w:rsidR="00326B88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6B88" w:rsidRDefault="00326B88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decimal place</w:t>
            </w:r>
          </w:p>
        </w:tc>
        <w:tc>
          <w:tcPr>
            <w:tcW w:w="850" w:type="dxa"/>
          </w:tcPr>
          <w:p w:rsidR="00326B88" w:rsidRPr="00CB1721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D</w:t>
            </w:r>
            <w:r w:rsidRPr="00326B88">
              <w:rPr>
                <w:sz w:val="20"/>
                <w:szCs w:val="20"/>
              </w:rPr>
              <w:t>ate/ No. of Hours Worked</w:t>
            </w:r>
            <w:r>
              <w:rPr>
                <w:sz w:val="20"/>
                <w:szCs w:val="20"/>
              </w:rPr>
              <w:t xml:space="preserve"> #value only allow 1 decimal place. 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E52D99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maller than 24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Date/ No. of Hours Worked #value must smaller than 24.</w:t>
            </w:r>
          </w:p>
        </w:tc>
      </w:tr>
    </w:tbl>
    <w:p w:rsidR="00865330" w:rsidRDefault="00865330"/>
    <w:p w:rsidR="00DA67E5" w:rsidRDefault="00865330" w:rsidP="00865330">
      <w:pPr>
        <w:widowControl/>
      </w:pPr>
      <w:r>
        <w:br w:type="page"/>
      </w:r>
    </w:p>
    <w:p w:rsidR="00AA658B" w:rsidRDefault="00335DF9" w:rsidP="00051BE4">
      <w:pPr>
        <w:pStyle w:val="a6"/>
      </w:pPr>
      <w:r>
        <w:rPr>
          <w:rFonts w:hint="eastAsia"/>
        </w:rPr>
        <w:lastRenderedPageBreak/>
        <w:t>C</w:t>
      </w:r>
      <w:r>
        <w:t>ross-fields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74"/>
        <w:gridCol w:w="3991"/>
        <w:gridCol w:w="851"/>
        <w:gridCol w:w="3206"/>
      </w:tblGrid>
      <w:tr w:rsidR="00865330" w:rsidTr="0086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Default="00865330" w:rsidP="00865330"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399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85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206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865330" w:rsidTr="0086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D</w:t>
            </w:r>
            <w:r w:rsidRPr="00865330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A</w:t>
            </w:r>
            <w:r w:rsidRPr="00865330">
              <w:rPr>
                <w:sz w:val="20"/>
                <w:szCs w:val="20"/>
              </w:rPr>
              <w:t>t least fill one date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E</w:t>
            </w:r>
            <w:r w:rsidRPr="00865330">
              <w:rPr>
                <w:sz w:val="20"/>
                <w:szCs w:val="20"/>
              </w:rPr>
              <w:t>rror</w:t>
            </w:r>
          </w:p>
        </w:tc>
        <w:tc>
          <w:tcPr>
            <w:tcW w:w="3206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 least fill one date.</w:t>
            </w:r>
          </w:p>
        </w:tc>
      </w:tr>
      <w:tr w:rsidR="00865330" w:rsidTr="0086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b w:val="0"/>
                <w:sz w:val="20"/>
                <w:szCs w:val="20"/>
              </w:rPr>
              <w:t xml:space="preserve">Assignment No. &amp; Work Location &amp; Job </w:t>
            </w:r>
          </w:p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Hour Type</w:t>
            </w:r>
          </w:p>
          <w:p w:rsidR="00865330" w:rsidRPr="00865330" w:rsidRDefault="00865330" w:rsidP="00865330">
            <w:pPr>
              <w:rPr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Earned Month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N</w:t>
            </w:r>
            <w:r w:rsidRPr="00865330">
              <w:rPr>
                <w:sz w:val="20"/>
                <w:szCs w:val="20"/>
              </w:rPr>
              <w:t xml:space="preserve">ot allow duplicate </w:t>
            </w:r>
            <w:r w:rsidRPr="00865330">
              <w:rPr>
                <w:b/>
                <w:sz w:val="20"/>
                <w:szCs w:val="20"/>
              </w:rPr>
              <w:t>Assignment</w:t>
            </w:r>
            <w:r w:rsidRPr="00865330">
              <w:rPr>
                <w:sz w:val="20"/>
                <w:szCs w:val="20"/>
              </w:rPr>
              <w:t xml:space="preserve"> No</w:t>
            </w:r>
            <w:r w:rsidR="00F0275C">
              <w:rPr>
                <w:sz w:val="20"/>
                <w:szCs w:val="20"/>
              </w:rPr>
              <w:t>, Work Location, Job, Hour Type and Earned Month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sz w:val="20"/>
                <w:szCs w:val="20"/>
              </w:rPr>
              <w:t>Error</w:t>
            </w:r>
          </w:p>
        </w:tc>
        <w:tc>
          <w:tcPr>
            <w:tcW w:w="3206" w:type="dxa"/>
          </w:tcPr>
          <w:p w:rsidR="00865330" w:rsidRPr="00865330" w:rsidRDefault="0057464E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record in #line.</w:t>
            </w:r>
          </w:p>
        </w:tc>
      </w:tr>
    </w:tbl>
    <w:p w:rsidR="00335DF9" w:rsidRDefault="00335DF9"/>
    <w:p w:rsidR="00335DF9" w:rsidRDefault="00335DF9" w:rsidP="00051BE4">
      <w:pPr>
        <w:pStyle w:val="a6"/>
      </w:pPr>
      <w:r>
        <w:t>Database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9"/>
        <w:gridCol w:w="4036"/>
        <w:gridCol w:w="905"/>
        <w:gridCol w:w="3166"/>
      </w:tblGrid>
      <w:tr w:rsidR="0057464E" w:rsidTr="00574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Default="0057464E"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403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905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16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57464E" w:rsidTr="0057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Pr="0057464E" w:rsidRDefault="0057464E">
            <w:pPr>
              <w:rPr>
                <w:b w:val="0"/>
                <w:sz w:val="20"/>
                <w:szCs w:val="20"/>
              </w:rPr>
            </w:pPr>
            <w:r w:rsidRPr="0057464E">
              <w:rPr>
                <w:rFonts w:hint="eastAsia"/>
                <w:b w:val="0"/>
                <w:sz w:val="20"/>
                <w:szCs w:val="20"/>
              </w:rPr>
              <w:t>N</w:t>
            </w:r>
            <w:r w:rsidRPr="0057464E"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403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N</w:t>
            </w:r>
            <w:r w:rsidRPr="0057464E">
              <w:rPr>
                <w:sz w:val="20"/>
                <w:szCs w:val="20"/>
              </w:rPr>
              <w:t xml:space="preserve">ot match with name which is retrieved from database by the </w:t>
            </w:r>
            <w:r>
              <w:rPr>
                <w:sz w:val="20"/>
                <w:szCs w:val="20"/>
              </w:rPr>
              <w:t>Assignment</w:t>
            </w:r>
            <w:r w:rsidRPr="0057464E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905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W</w:t>
            </w:r>
            <w:r w:rsidRPr="0057464E">
              <w:rPr>
                <w:sz w:val="20"/>
                <w:szCs w:val="20"/>
              </w:rPr>
              <w:t>arning</w:t>
            </w:r>
          </w:p>
        </w:tc>
        <w:tc>
          <w:tcPr>
            <w:tcW w:w="316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#</w:t>
            </w:r>
            <w:proofErr w:type="spellStart"/>
            <w:r>
              <w:rPr>
                <w:sz w:val="20"/>
                <w:szCs w:val="20"/>
              </w:rPr>
              <w:t>recordName</w:t>
            </w:r>
            <w:proofErr w:type="spellEnd"/>
            <w:r>
              <w:rPr>
                <w:sz w:val="20"/>
                <w:szCs w:val="20"/>
              </w:rPr>
              <w:t xml:space="preserve"> not match with database name #</w:t>
            </w:r>
            <w:proofErr w:type="spellStart"/>
            <w:r>
              <w:rPr>
                <w:sz w:val="20"/>
                <w:szCs w:val="20"/>
              </w:rPr>
              <w:t>databaseName</w:t>
            </w:r>
            <w:proofErr w:type="spellEnd"/>
          </w:p>
        </w:tc>
      </w:tr>
    </w:tbl>
    <w:p w:rsidR="00335DF9" w:rsidRDefault="00335DF9"/>
    <w:p w:rsidR="00AE2A50" w:rsidRDefault="00AE2A50"/>
    <w:p w:rsidR="00007418" w:rsidRPr="003F343E" w:rsidRDefault="00007418"/>
    <w:p w:rsidR="00007418" w:rsidRDefault="00007418"/>
    <w:sectPr w:rsidR="00007418" w:rsidSect="005D2BF5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37A" w:rsidRDefault="00DA537A" w:rsidP="00852399">
      <w:r>
        <w:separator/>
      </w:r>
    </w:p>
  </w:endnote>
  <w:endnote w:type="continuationSeparator" w:id="0">
    <w:p w:rsidR="00DA537A" w:rsidRDefault="00DA537A" w:rsidP="0085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37A" w:rsidRDefault="00DA537A" w:rsidP="00852399">
      <w:r>
        <w:separator/>
      </w:r>
    </w:p>
  </w:footnote>
  <w:footnote w:type="continuationSeparator" w:id="0">
    <w:p w:rsidR="00DA537A" w:rsidRDefault="00DA537A" w:rsidP="0085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C1A"/>
    <w:multiLevelType w:val="hybridMultilevel"/>
    <w:tmpl w:val="E38C2630"/>
    <w:lvl w:ilvl="0" w:tplc="D796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50370"/>
    <w:multiLevelType w:val="hybridMultilevel"/>
    <w:tmpl w:val="8FD67458"/>
    <w:lvl w:ilvl="0" w:tplc="30303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6B7606"/>
    <w:multiLevelType w:val="hybridMultilevel"/>
    <w:tmpl w:val="D60E689A"/>
    <w:lvl w:ilvl="0" w:tplc="7DF0C49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4A5910"/>
    <w:multiLevelType w:val="hybridMultilevel"/>
    <w:tmpl w:val="1F8460AA"/>
    <w:lvl w:ilvl="0" w:tplc="B498D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A1752A"/>
    <w:multiLevelType w:val="hybridMultilevel"/>
    <w:tmpl w:val="652CAF9C"/>
    <w:lvl w:ilvl="0" w:tplc="E6862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B1D051D"/>
    <w:multiLevelType w:val="hybridMultilevel"/>
    <w:tmpl w:val="D390D670"/>
    <w:lvl w:ilvl="0" w:tplc="297E4E9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573342"/>
    <w:multiLevelType w:val="hybridMultilevel"/>
    <w:tmpl w:val="15ACEEDC"/>
    <w:lvl w:ilvl="0" w:tplc="8E942C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C5A82"/>
    <w:multiLevelType w:val="multilevel"/>
    <w:tmpl w:val="63C4D17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3D7F32"/>
    <w:multiLevelType w:val="hybridMultilevel"/>
    <w:tmpl w:val="3056C122"/>
    <w:lvl w:ilvl="0" w:tplc="2976E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6B6E3B"/>
    <w:multiLevelType w:val="hybridMultilevel"/>
    <w:tmpl w:val="D398E43A"/>
    <w:lvl w:ilvl="0" w:tplc="E9B6862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4DB61A5"/>
    <w:multiLevelType w:val="hybridMultilevel"/>
    <w:tmpl w:val="D7F8CC22"/>
    <w:lvl w:ilvl="0" w:tplc="14C87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A71214"/>
    <w:multiLevelType w:val="hybridMultilevel"/>
    <w:tmpl w:val="079E9C90"/>
    <w:lvl w:ilvl="0" w:tplc="96F4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3C6032"/>
    <w:multiLevelType w:val="hybridMultilevel"/>
    <w:tmpl w:val="0FD6CFD4"/>
    <w:lvl w:ilvl="0" w:tplc="9E0E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3A058E"/>
    <w:multiLevelType w:val="hybridMultilevel"/>
    <w:tmpl w:val="D0B660A0"/>
    <w:lvl w:ilvl="0" w:tplc="D01EB3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i Cheong Yip">
    <w15:presenceInfo w15:providerId="Windows Live" w15:userId="17f70f4bc80e7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8"/>
    <w:rsid w:val="00004BD9"/>
    <w:rsid w:val="00005895"/>
    <w:rsid w:val="00007418"/>
    <w:rsid w:val="00016AC8"/>
    <w:rsid w:val="000334EF"/>
    <w:rsid w:val="00041A24"/>
    <w:rsid w:val="00044621"/>
    <w:rsid w:val="00051BE4"/>
    <w:rsid w:val="0005320E"/>
    <w:rsid w:val="00094A5D"/>
    <w:rsid w:val="00095D4D"/>
    <w:rsid w:val="001419EE"/>
    <w:rsid w:val="00142E59"/>
    <w:rsid w:val="00145C8D"/>
    <w:rsid w:val="00146C1B"/>
    <w:rsid w:val="0016604D"/>
    <w:rsid w:val="0018589E"/>
    <w:rsid w:val="00186B7A"/>
    <w:rsid w:val="001E184F"/>
    <w:rsid w:val="0020283E"/>
    <w:rsid w:val="00204659"/>
    <w:rsid w:val="00205DAE"/>
    <w:rsid w:val="00232248"/>
    <w:rsid w:val="00250B02"/>
    <w:rsid w:val="00260EC8"/>
    <w:rsid w:val="002631CF"/>
    <w:rsid w:val="00267A15"/>
    <w:rsid w:val="002968E8"/>
    <w:rsid w:val="002B739C"/>
    <w:rsid w:val="002D61CD"/>
    <w:rsid w:val="002F2E9A"/>
    <w:rsid w:val="00326B88"/>
    <w:rsid w:val="00335DF9"/>
    <w:rsid w:val="00344D12"/>
    <w:rsid w:val="0035628D"/>
    <w:rsid w:val="00383C63"/>
    <w:rsid w:val="00391FE6"/>
    <w:rsid w:val="0039427D"/>
    <w:rsid w:val="00395A69"/>
    <w:rsid w:val="003A41B2"/>
    <w:rsid w:val="003E66E7"/>
    <w:rsid w:val="003E67C4"/>
    <w:rsid w:val="003F343E"/>
    <w:rsid w:val="00400FBA"/>
    <w:rsid w:val="00445A84"/>
    <w:rsid w:val="0047323E"/>
    <w:rsid w:val="004C0DF2"/>
    <w:rsid w:val="00516BA7"/>
    <w:rsid w:val="00537113"/>
    <w:rsid w:val="00566D3E"/>
    <w:rsid w:val="0057464E"/>
    <w:rsid w:val="00574D58"/>
    <w:rsid w:val="005A4281"/>
    <w:rsid w:val="005A65C2"/>
    <w:rsid w:val="005B74B2"/>
    <w:rsid w:val="005D2BF5"/>
    <w:rsid w:val="005E1B30"/>
    <w:rsid w:val="00601FDC"/>
    <w:rsid w:val="00606044"/>
    <w:rsid w:val="00611D2D"/>
    <w:rsid w:val="006323E6"/>
    <w:rsid w:val="00645548"/>
    <w:rsid w:val="0067069D"/>
    <w:rsid w:val="0067310D"/>
    <w:rsid w:val="0067359F"/>
    <w:rsid w:val="006936D2"/>
    <w:rsid w:val="006A3B1D"/>
    <w:rsid w:val="006A467A"/>
    <w:rsid w:val="006B3799"/>
    <w:rsid w:val="006B74C8"/>
    <w:rsid w:val="006C00A3"/>
    <w:rsid w:val="007234D5"/>
    <w:rsid w:val="00732E8C"/>
    <w:rsid w:val="00741C93"/>
    <w:rsid w:val="00744792"/>
    <w:rsid w:val="0074777B"/>
    <w:rsid w:val="007D2305"/>
    <w:rsid w:val="007E4937"/>
    <w:rsid w:val="008046D8"/>
    <w:rsid w:val="00811943"/>
    <w:rsid w:val="0082004D"/>
    <w:rsid w:val="00830C3A"/>
    <w:rsid w:val="00852399"/>
    <w:rsid w:val="00865330"/>
    <w:rsid w:val="00886499"/>
    <w:rsid w:val="008A353D"/>
    <w:rsid w:val="008A3D3B"/>
    <w:rsid w:val="008D7902"/>
    <w:rsid w:val="008E071E"/>
    <w:rsid w:val="008E5145"/>
    <w:rsid w:val="008F6432"/>
    <w:rsid w:val="00936251"/>
    <w:rsid w:val="009916C6"/>
    <w:rsid w:val="009F3B9D"/>
    <w:rsid w:val="009F4257"/>
    <w:rsid w:val="00A42014"/>
    <w:rsid w:val="00A44AE4"/>
    <w:rsid w:val="00A4504C"/>
    <w:rsid w:val="00A56120"/>
    <w:rsid w:val="00A740B4"/>
    <w:rsid w:val="00A96A55"/>
    <w:rsid w:val="00AA658B"/>
    <w:rsid w:val="00AE2A50"/>
    <w:rsid w:val="00B107F7"/>
    <w:rsid w:val="00B11AF5"/>
    <w:rsid w:val="00B22960"/>
    <w:rsid w:val="00B62184"/>
    <w:rsid w:val="00B63815"/>
    <w:rsid w:val="00BA3FFA"/>
    <w:rsid w:val="00BC1DAA"/>
    <w:rsid w:val="00BE0E55"/>
    <w:rsid w:val="00C20C84"/>
    <w:rsid w:val="00C25AB1"/>
    <w:rsid w:val="00C355A9"/>
    <w:rsid w:val="00C40CF0"/>
    <w:rsid w:val="00C803F3"/>
    <w:rsid w:val="00C846CC"/>
    <w:rsid w:val="00C84A5D"/>
    <w:rsid w:val="00D0205C"/>
    <w:rsid w:val="00D06FE1"/>
    <w:rsid w:val="00D23DB2"/>
    <w:rsid w:val="00D3278F"/>
    <w:rsid w:val="00D83B40"/>
    <w:rsid w:val="00D84F23"/>
    <w:rsid w:val="00DA0855"/>
    <w:rsid w:val="00DA537A"/>
    <w:rsid w:val="00DA5F4F"/>
    <w:rsid w:val="00DA67E5"/>
    <w:rsid w:val="00DD44FC"/>
    <w:rsid w:val="00DE01F0"/>
    <w:rsid w:val="00DE5FFF"/>
    <w:rsid w:val="00E3049E"/>
    <w:rsid w:val="00E460F3"/>
    <w:rsid w:val="00E52D75"/>
    <w:rsid w:val="00E52D99"/>
    <w:rsid w:val="00E53491"/>
    <w:rsid w:val="00E722C1"/>
    <w:rsid w:val="00E92789"/>
    <w:rsid w:val="00EB6043"/>
    <w:rsid w:val="00ED0E39"/>
    <w:rsid w:val="00EF7103"/>
    <w:rsid w:val="00F0275C"/>
    <w:rsid w:val="00F301C6"/>
    <w:rsid w:val="00F33210"/>
    <w:rsid w:val="00F45B09"/>
    <w:rsid w:val="00F63552"/>
    <w:rsid w:val="00F73635"/>
    <w:rsid w:val="00FA442F"/>
    <w:rsid w:val="00FD2825"/>
    <w:rsid w:val="00FD45AB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9993"/>
  <w15:chartTrackingRefBased/>
  <w15:docId w15:val="{01B298A4-7A62-4987-AD06-8CDE3B0E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0C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61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5612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5612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5612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234D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2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30C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Emphasis"/>
    <w:basedOn w:val="a0"/>
    <w:uiPriority w:val="20"/>
    <w:qFormat/>
    <w:rsid w:val="00830C3A"/>
    <w:rPr>
      <w:i/>
      <w:iCs/>
    </w:rPr>
  </w:style>
  <w:style w:type="character" w:customStyle="1" w:styleId="20">
    <w:name w:val="標題 2 字元"/>
    <w:basedOn w:val="a0"/>
    <w:link w:val="2"/>
    <w:uiPriority w:val="9"/>
    <w:rsid w:val="00A561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5612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5">
    <w:name w:val="Table Grid"/>
    <w:basedOn w:val="a1"/>
    <w:uiPriority w:val="39"/>
    <w:rsid w:val="0057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A67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Intense Quote"/>
    <w:basedOn w:val="a"/>
    <w:next w:val="a"/>
    <w:link w:val="a7"/>
    <w:uiPriority w:val="30"/>
    <w:qFormat/>
    <w:rsid w:val="00051B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鮮明引文 字元"/>
    <w:basedOn w:val="a0"/>
    <w:link w:val="a6"/>
    <w:uiPriority w:val="30"/>
    <w:rsid w:val="00051BE4"/>
    <w:rPr>
      <w:i/>
      <w:iCs/>
      <w:color w:val="4472C4" w:themeColor="accent1"/>
    </w:rPr>
  </w:style>
  <w:style w:type="character" w:customStyle="1" w:styleId="AfterH3Char">
    <w:name w:val="After H3 Char"/>
    <w:basedOn w:val="a0"/>
    <w:link w:val="AfterH3"/>
    <w:locked/>
    <w:rsid w:val="00744792"/>
  </w:style>
  <w:style w:type="paragraph" w:customStyle="1" w:styleId="AfterH3">
    <w:name w:val="After H3"/>
    <w:basedOn w:val="a8"/>
    <w:link w:val="AfterH3Char"/>
    <w:qFormat/>
    <w:rsid w:val="00744792"/>
    <w:pPr>
      <w:spacing w:before="120"/>
      <w:ind w:left="966"/>
    </w:pPr>
  </w:style>
  <w:style w:type="paragraph" w:styleId="a8">
    <w:name w:val="Body Text"/>
    <w:basedOn w:val="a"/>
    <w:link w:val="a9"/>
    <w:uiPriority w:val="99"/>
    <w:semiHidden/>
    <w:unhideWhenUsed/>
    <w:rsid w:val="00744792"/>
    <w:pPr>
      <w:spacing w:after="120"/>
    </w:pPr>
  </w:style>
  <w:style w:type="character" w:customStyle="1" w:styleId="a9">
    <w:name w:val="本文 字元"/>
    <w:basedOn w:val="a0"/>
    <w:link w:val="a8"/>
    <w:uiPriority w:val="99"/>
    <w:semiHidden/>
    <w:rsid w:val="00744792"/>
  </w:style>
  <w:style w:type="character" w:customStyle="1" w:styleId="60">
    <w:name w:val="標題 6 字元"/>
    <w:basedOn w:val="a0"/>
    <w:link w:val="6"/>
    <w:uiPriority w:val="9"/>
    <w:rsid w:val="007234D5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No Spacing"/>
    <w:link w:val="ab"/>
    <w:uiPriority w:val="1"/>
    <w:qFormat/>
    <w:rsid w:val="005D2BF5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5D2BF5"/>
    <w:rPr>
      <w:kern w:val="0"/>
      <w:sz w:val="22"/>
    </w:rPr>
  </w:style>
  <w:style w:type="paragraph" w:styleId="ac">
    <w:name w:val="TOC Heading"/>
    <w:basedOn w:val="1"/>
    <w:next w:val="a"/>
    <w:uiPriority w:val="39"/>
    <w:unhideWhenUsed/>
    <w:qFormat/>
    <w:rsid w:val="005D2BF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BF5"/>
  </w:style>
  <w:style w:type="paragraph" w:styleId="21">
    <w:name w:val="toc 2"/>
    <w:basedOn w:val="a"/>
    <w:next w:val="a"/>
    <w:autoRedefine/>
    <w:uiPriority w:val="39"/>
    <w:unhideWhenUsed/>
    <w:rsid w:val="005D2BF5"/>
    <w:pPr>
      <w:ind w:leftChars="200" w:left="480"/>
    </w:pPr>
  </w:style>
  <w:style w:type="character" w:styleId="ad">
    <w:name w:val="Hyperlink"/>
    <w:basedOn w:val="a0"/>
    <w:uiPriority w:val="99"/>
    <w:unhideWhenUsed/>
    <w:rsid w:val="005D2BF5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852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5239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52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52399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53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53491"/>
    <w:rPr>
      <w:rFonts w:asciiTheme="majorHAnsi" w:eastAsiaTheme="majorEastAsia" w:hAnsiTheme="majorHAnsi" w:cstheme="majorBidi"/>
      <w:sz w:val="18"/>
      <w:szCs w:val="18"/>
    </w:rPr>
  </w:style>
  <w:style w:type="table" w:styleId="1-6">
    <w:name w:val="Grid Table 1 Light Accent 6"/>
    <w:basedOn w:val="a1"/>
    <w:uiPriority w:val="46"/>
    <w:rsid w:val="00C20C8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20C8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C20C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C20C8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B8A4-0488-4F47-86DA-71AF7ECC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7693</TotalTime>
  <Pages>18</Pages>
  <Words>2539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Cheong Yip</dc:creator>
  <cp:keywords/>
  <dc:description/>
  <cp:lastModifiedBy>Sai Cheong Yip</cp:lastModifiedBy>
  <cp:revision>51</cp:revision>
  <dcterms:created xsi:type="dcterms:W3CDTF">2018-11-27T06:50:00Z</dcterms:created>
  <dcterms:modified xsi:type="dcterms:W3CDTF">2018-12-17T09:35:00Z</dcterms:modified>
</cp:coreProperties>
</file>